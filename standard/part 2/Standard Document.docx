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75095217"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1880193A" w14:textId="77777777" w:rsidR="00507218" w:rsidRDefault="00F27D5A">
      <w:pPr>
        <w:pStyle w:val="10"/>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13876777" w:history="1">
        <w:r w:rsidR="00507218" w:rsidRPr="00A97916">
          <w:rPr>
            <w:rStyle w:val="a3"/>
            <w:noProof/>
          </w:rPr>
          <w:t>1.</w:t>
        </w:r>
        <w:r w:rsidR="00507218">
          <w:rPr>
            <w:rFonts w:asciiTheme="minorHAnsi" w:eastAsiaTheme="minorEastAsia" w:hAnsiTheme="minorHAnsi" w:cstheme="minorBidi"/>
            <w:noProof/>
            <w:kern w:val="2"/>
            <w:sz w:val="21"/>
            <w:szCs w:val="22"/>
            <w:lang w:eastAsia="zh-CN"/>
          </w:rPr>
          <w:tab/>
        </w:r>
        <w:r w:rsidR="00507218" w:rsidRPr="00A97916">
          <w:rPr>
            <w:rStyle w:val="a3"/>
            <w:noProof/>
          </w:rPr>
          <w:t>Scope</w:t>
        </w:r>
        <w:r w:rsidR="00507218">
          <w:rPr>
            <w:noProof/>
            <w:webHidden/>
          </w:rPr>
          <w:tab/>
        </w:r>
        <w:r w:rsidR="00507218">
          <w:rPr>
            <w:noProof/>
            <w:webHidden/>
          </w:rPr>
          <w:fldChar w:fldCharType="begin"/>
        </w:r>
        <w:r w:rsidR="00507218">
          <w:rPr>
            <w:noProof/>
            <w:webHidden/>
          </w:rPr>
          <w:instrText xml:space="preserve"> PAGEREF _Toc113876777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0554767A"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78" w:history="1">
        <w:r w:rsidR="00507218" w:rsidRPr="00A97916">
          <w:rPr>
            <w:rStyle w:val="a3"/>
            <w:noProof/>
          </w:rPr>
          <w:t>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w:t>
        </w:r>
        <w:r w:rsidR="00507218">
          <w:rPr>
            <w:noProof/>
            <w:webHidden/>
          </w:rPr>
          <w:tab/>
        </w:r>
        <w:r w:rsidR="00507218">
          <w:rPr>
            <w:noProof/>
            <w:webHidden/>
          </w:rPr>
          <w:fldChar w:fldCharType="begin"/>
        </w:r>
        <w:r w:rsidR="00507218">
          <w:rPr>
            <w:noProof/>
            <w:webHidden/>
          </w:rPr>
          <w:instrText xml:space="preserve"> PAGEREF _Toc113876778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1451E6D6"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79" w:history="1">
        <w:r w:rsidR="00507218" w:rsidRPr="00A97916">
          <w:rPr>
            <w:rStyle w:val="a3"/>
            <w:noProof/>
          </w:rPr>
          <w:t>3.</w:t>
        </w:r>
        <w:r w:rsidR="00507218">
          <w:rPr>
            <w:rFonts w:asciiTheme="minorHAnsi" w:eastAsiaTheme="minorEastAsia" w:hAnsiTheme="minorHAnsi" w:cstheme="minorBidi"/>
            <w:noProof/>
            <w:kern w:val="2"/>
            <w:sz w:val="21"/>
            <w:szCs w:val="22"/>
            <w:lang w:eastAsia="zh-CN"/>
          </w:rPr>
          <w:tab/>
        </w:r>
        <w:r w:rsidR="00507218" w:rsidRPr="00A97916">
          <w:rPr>
            <w:rStyle w:val="a3"/>
            <w:noProof/>
          </w:rPr>
          <w:t>Normative References</w:t>
        </w:r>
        <w:r w:rsidR="00507218">
          <w:rPr>
            <w:noProof/>
            <w:webHidden/>
          </w:rPr>
          <w:tab/>
        </w:r>
        <w:r w:rsidR="00507218">
          <w:rPr>
            <w:noProof/>
            <w:webHidden/>
          </w:rPr>
          <w:fldChar w:fldCharType="begin"/>
        </w:r>
        <w:r w:rsidR="00507218">
          <w:rPr>
            <w:noProof/>
            <w:webHidden/>
          </w:rPr>
          <w:instrText xml:space="preserve"> PAGEREF _Toc113876779 \h </w:instrText>
        </w:r>
        <w:r w:rsidR="00507218">
          <w:rPr>
            <w:noProof/>
            <w:webHidden/>
          </w:rPr>
        </w:r>
        <w:r w:rsidR="00507218">
          <w:rPr>
            <w:noProof/>
            <w:webHidden/>
          </w:rPr>
          <w:fldChar w:fldCharType="separate"/>
        </w:r>
        <w:r w:rsidR="00507218">
          <w:rPr>
            <w:noProof/>
            <w:webHidden/>
          </w:rPr>
          <w:t>6</w:t>
        </w:r>
        <w:r w:rsidR="00507218">
          <w:rPr>
            <w:noProof/>
            <w:webHidden/>
          </w:rPr>
          <w:fldChar w:fldCharType="end"/>
        </w:r>
      </w:hyperlink>
    </w:p>
    <w:p w14:paraId="25116248"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80" w:history="1">
        <w:r w:rsidR="00507218" w:rsidRPr="00A97916">
          <w:rPr>
            <w:rStyle w:val="a3"/>
            <w:noProof/>
          </w:rPr>
          <w:t>4.</w:t>
        </w:r>
        <w:r w:rsidR="00507218">
          <w:rPr>
            <w:rFonts w:asciiTheme="minorHAnsi" w:eastAsiaTheme="minorEastAsia" w:hAnsiTheme="minorHAnsi" w:cstheme="minorBidi"/>
            <w:noProof/>
            <w:kern w:val="2"/>
            <w:sz w:val="21"/>
            <w:szCs w:val="22"/>
            <w:lang w:eastAsia="zh-CN"/>
          </w:rPr>
          <w:tab/>
        </w:r>
        <w:r w:rsidR="00507218" w:rsidRPr="00A97916">
          <w:rPr>
            <w:rStyle w:val="a3"/>
            <w:noProof/>
          </w:rPr>
          <w:t>Terms and Definitions</w:t>
        </w:r>
        <w:r w:rsidR="00507218">
          <w:rPr>
            <w:noProof/>
            <w:webHidden/>
          </w:rPr>
          <w:tab/>
        </w:r>
        <w:r w:rsidR="00507218">
          <w:rPr>
            <w:noProof/>
            <w:webHidden/>
          </w:rPr>
          <w:fldChar w:fldCharType="begin"/>
        </w:r>
        <w:r w:rsidR="00507218">
          <w:rPr>
            <w:noProof/>
            <w:webHidden/>
          </w:rPr>
          <w:instrText xml:space="preserve"> PAGEREF _Toc113876780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26F42306"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1" w:history="1">
        <w:r w:rsidR="00507218" w:rsidRPr="00A97916">
          <w:rPr>
            <w:rStyle w:val="a3"/>
            <w:noProof/>
          </w:rPr>
          <w:t>4.1</w:t>
        </w:r>
        <w:r w:rsidR="00507218">
          <w:rPr>
            <w:rFonts w:asciiTheme="minorHAnsi" w:eastAsiaTheme="minorEastAsia" w:hAnsiTheme="minorHAnsi" w:cstheme="minorBidi"/>
            <w:noProof/>
            <w:kern w:val="2"/>
            <w:sz w:val="21"/>
            <w:szCs w:val="22"/>
            <w:lang w:eastAsia="zh-CN"/>
          </w:rPr>
          <w:tab/>
        </w:r>
        <w:r w:rsidR="00507218" w:rsidRPr="00A97916">
          <w:rPr>
            <w:rStyle w:val="a3"/>
            <w:noProof/>
          </w:rPr>
          <w:t>Artificial intelligence (AI)</w:t>
        </w:r>
        <w:r w:rsidR="00507218">
          <w:rPr>
            <w:noProof/>
            <w:webHidden/>
          </w:rPr>
          <w:tab/>
        </w:r>
        <w:r w:rsidR="00507218">
          <w:rPr>
            <w:noProof/>
            <w:webHidden/>
          </w:rPr>
          <w:fldChar w:fldCharType="begin"/>
        </w:r>
        <w:r w:rsidR="00507218">
          <w:rPr>
            <w:noProof/>
            <w:webHidden/>
          </w:rPr>
          <w:instrText xml:space="preserve"> PAGEREF _Toc113876781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7EF05FDD"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2" w:history="1">
        <w:r w:rsidR="00507218" w:rsidRPr="00A97916">
          <w:rPr>
            <w:rStyle w:val="a3"/>
            <w:noProof/>
            <w:lang w:eastAsia="zh-CN"/>
          </w:rPr>
          <w:t>4.2</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Machine learning (ML)</w:t>
        </w:r>
        <w:r w:rsidR="00507218">
          <w:rPr>
            <w:noProof/>
            <w:webHidden/>
          </w:rPr>
          <w:tab/>
        </w:r>
        <w:r w:rsidR="00507218">
          <w:rPr>
            <w:noProof/>
            <w:webHidden/>
          </w:rPr>
          <w:fldChar w:fldCharType="begin"/>
        </w:r>
        <w:r w:rsidR="00507218">
          <w:rPr>
            <w:noProof/>
            <w:webHidden/>
          </w:rPr>
          <w:instrText xml:space="preserve"> PAGEREF _Toc113876782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669A9473"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3" w:history="1">
        <w:r w:rsidR="00507218" w:rsidRPr="00A97916">
          <w:rPr>
            <w:rStyle w:val="a3"/>
            <w:noProof/>
          </w:rPr>
          <w:t>4.3</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Training dataset</w:t>
        </w:r>
        <w:r w:rsidR="00507218">
          <w:rPr>
            <w:noProof/>
            <w:webHidden/>
          </w:rPr>
          <w:tab/>
        </w:r>
        <w:r w:rsidR="00507218">
          <w:rPr>
            <w:noProof/>
            <w:webHidden/>
          </w:rPr>
          <w:fldChar w:fldCharType="begin"/>
        </w:r>
        <w:r w:rsidR="00507218">
          <w:rPr>
            <w:noProof/>
            <w:webHidden/>
          </w:rPr>
          <w:instrText xml:space="preserve"> PAGEREF _Toc113876783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533DE0A9"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4" w:history="1">
        <w:r w:rsidR="00507218" w:rsidRPr="00A97916">
          <w:rPr>
            <w:rStyle w:val="a3"/>
            <w:noProof/>
            <w:lang w:eastAsia="zh-CN"/>
          </w:rPr>
          <w:t>4.4</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Label</w:t>
        </w:r>
        <w:r w:rsidR="00507218">
          <w:rPr>
            <w:noProof/>
            <w:webHidden/>
          </w:rPr>
          <w:tab/>
        </w:r>
        <w:r w:rsidR="00507218">
          <w:rPr>
            <w:noProof/>
            <w:webHidden/>
          </w:rPr>
          <w:fldChar w:fldCharType="begin"/>
        </w:r>
        <w:r w:rsidR="00507218">
          <w:rPr>
            <w:noProof/>
            <w:webHidden/>
          </w:rPr>
          <w:instrText xml:space="preserve"> PAGEREF _Toc113876784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07E087EB"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5" w:history="1">
        <w:r w:rsidR="00507218" w:rsidRPr="00A97916">
          <w:rPr>
            <w:rStyle w:val="a3"/>
            <w:noProof/>
            <w:lang w:eastAsia="zh-CN"/>
          </w:rPr>
          <w:t>4.5</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w:t>
        </w:r>
        <w:r w:rsidR="00507218">
          <w:rPr>
            <w:noProof/>
            <w:webHidden/>
          </w:rPr>
          <w:tab/>
        </w:r>
        <w:r w:rsidR="00507218">
          <w:rPr>
            <w:noProof/>
            <w:webHidden/>
          </w:rPr>
          <w:fldChar w:fldCharType="begin"/>
        </w:r>
        <w:r w:rsidR="00507218">
          <w:rPr>
            <w:noProof/>
            <w:webHidden/>
          </w:rPr>
          <w:instrText xml:space="preserve"> PAGEREF _Toc113876785 \h </w:instrText>
        </w:r>
        <w:r w:rsidR="00507218">
          <w:rPr>
            <w:noProof/>
            <w:webHidden/>
          </w:rPr>
        </w:r>
        <w:r w:rsidR="00507218">
          <w:rPr>
            <w:noProof/>
            <w:webHidden/>
          </w:rPr>
          <w:fldChar w:fldCharType="separate"/>
        </w:r>
        <w:r w:rsidR="00507218">
          <w:rPr>
            <w:noProof/>
            <w:webHidden/>
          </w:rPr>
          <w:t>7</w:t>
        </w:r>
        <w:r w:rsidR="00507218">
          <w:rPr>
            <w:noProof/>
            <w:webHidden/>
          </w:rPr>
          <w:fldChar w:fldCharType="end"/>
        </w:r>
      </w:hyperlink>
    </w:p>
    <w:p w14:paraId="4BCAF1A7"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6" w:history="1">
        <w:r w:rsidR="00507218" w:rsidRPr="00A97916">
          <w:rPr>
            <w:rStyle w:val="a3"/>
            <w:noProof/>
            <w:lang w:eastAsia="zh-CN"/>
          </w:rPr>
          <w:t>4.6</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JSON Schema</w:t>
        </w:r>
        <w:r w:rsidR="00507218">
          <w:rPr>
            <w:noProof/>
            <w:webHidden/>
          </w:rPr>
          <w:tab/>
        </w:r>
        <w:r w:rsidR="00507218">
          <w:rPr>
            <w:noProof/>
            <w:webHidden/>
          </w:rPr>
          <w:fldChar w:fldCharType="begin"/>
        </w:r>
        <w:r w:rsidR="00507218">
          <w:rPr>
            <w:noProof/>
            <w:webHidden/>
          </w:rPr>
          <w:instrText xml:space="preserve"> PAGEREF _Toc113876786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43A55EBF"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7" w:history="1">
        <w:r w:rsidR="00507218" w:rsidRPr="00A97916">
          <w:rPr>
            <w:rStyle w:val="a3"/>
            <w:noProof/>
            <w:lang w:eastAsia="zh-CN"/>
          </w:rPr>
          <w:t>4.7</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Quality</w:t>
        </w:r>
        <w:r w:rsidR="00507218">
          <w:rPr>
            <w:noProof/>
            <w:webHidden/>
          </w:rPr>
          <w:tab/>
        </w:r>
        <w:r w:rsidR="00507218">
          <w:rPr>
            <w:noProof/>
            <w:webHidden/>
          </w:rPr>
          <w:fldChar w:fldCharType="begin"/>
        </w:r>
        <w:r w:rsidR="00507218">
          <w:rPr>
            <w:noProof/>
            <w:webHidden/>
          </w:rPr>
          <w:instrText xml:space="preserve"> PAGEREF _Toc113876787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A309F60"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88" w:history="1">
        <w:r w:rsidR="00507218" w:rsidRPr="00A97916">
          <w:rPr>
            <w:rStyle w:val="a3"/>
            <w:noProof/>
            <w:lang w:eastAsia="zh-CN"/>
          </w:rPr>
          <w:t>4.8</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Earth observation (EO)</w:t>
        </w:r>
        <w:r w:rsidR="00507218">
          <w:rPr>
            <w:noProof/>
            <w:webHidden/>
          </w:rPr>
          <w:tab/>
        </w:r>
        <w:r w:rsidR="00507218">
          <w:rPr>
            <w:noProof/>
            <w:webHidden/>
          </w:rPr>
          <w:fldChar w:fldCharType="begin"/>
        </w:r>
        <w:r w:rsidR="00507218">
          <w:rPr>
            <w:noProof/>
            <w:webHidden/>
          </w:rPr>
          <w:instrText xml:space="preserve"> PAGEREF _Toc113876788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65F057B"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89" w:history="1">
        <w:r w:rsidR="00507218" w:rsidRPr="00A97916">
          <w:rPr>
            <w:rStyle w:val="a3"/>
            <w:noProof/>
          </w:rPr>
          <w:t>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Conventions</w:t>
        </w:r>
        <w:r w:rsidR="00507218">
          <w:rPr>
            <w:noProof/>
            <w:webHidden/>
          </w:rPr>
          <w:tab/>
        </w:r>
        <w:r w:rsidR="00507218">
          <w:rPr>
            <w:noProof/>
            <w:webHidden/>
          </w:rPr>
          <w:fldChar w:fldCharType="begin"/>
        </w:r>
        <w:r w:rsidR="00507218">
          <w:rPr>
            <w:noProof/>
            <w:webHidden/>
          </w:rPr>
          <w:instrText xml:space="preserve"> PAGEREF _Toc113876789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6623732"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90" w:history="1">
        <w:r w:rsidR="00507218" w:rsidRPr="00A97916">
          <w:rPr>
            <w:rStyle w:val="a3"/>
            <w:noProof/>
          </w:rPr>
          <w:t>5.1</w:t>
        </w:r>
        <w:r w:rsidR="00507218">
          <w:rPr>
            <w:rFonts w:asciiTheme="minorHAnsi" w:eastAsiaTheme="minorEastAsia" w:hAnsiTheme="minorHAnsi" w:cstheme="minorBidi"/>
            <w:noProof/>
            <w:kern w:val="2"/>
            <w:sz w:val="21"/>
            <w:szCs w:val="22"/>
            <w:lang w:eastAsia="zh-CN"/>
          </w:rPr>
          <w:tab/>
        </w:r>
        <w:r w:rsidR="00507218" w:rsidRPr="00A97916">
          <w:rPr>
            <w:rStyle w:val="a3"/>
            <w:noProof/>
          </w:rPr>
          <w:t>Identifiers</w:t>
        </w:r>
        <w:r w:rsidR="00507218">
          <w:rPr>
            <w:noProof/>
            <w:webHidden/>
          </w:rPr>
          <w:tab/>
        </w:r>
        <w:r w:rsidR="00507218">
          <w:rPr>
            <w:noProof/>
            <w:webHidden/>
          </w:rPr>
          <w:fldChar w:fldCharType="begin"/>
        </w:r>
        <w:r w:rsidR="00507218">
          <w:rPr>
            <w:noProof/>
            <w:webHidden/>
          </w:rPr>
          <w:instrText xml:space="preserve"> PAGEREF _Toc113876790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70EC4836"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91" w:history="1">
        <w:r w:rsidR="00507218" w:rsidRPr="00A97916">
          <w:rPr>
            <w:rStyle w:val="a3"/>
            <w:noProof/>
          </w:rPr>
          <w:t>5.2</w:t>
        </w:r>
        <w:r w:rsidR="00507218">
          <w:rPr>
            <w:rFonts w:asciiTheme="minorHAnsi" w:eastAsiaTheme="minorEastAsia" w:hAnsiTheme="minorHAnsi" w:cstheme="minorBidi"/>
            <w:noProof/>
            <w:kern w:val="2"/>
            <w:sz w:val="21"/>
            <w:szCs w:val="22"/>
            <w:lang w:eastAsia="zh-CN"/>
          </w:rPr>
          <w:tab/>
        </w:r>
        <w:r w:rsidR="00507218" w:rsidRPr="00A97916">
          <w:rPr>
            <w:rStyle w:val="a3"/>
            <w:noProof/>
          </w:rPr>
          <w:t>Abbreviated terms</w:t>
        </w:r>
        <w:r w:rsidR="00507218">
          <w:rPr>
            <w:noProof/>
            <w:webHidden/>
          </w:rPr>
          <w:tab/>
        </w:r>
        <w:r w:rsidR="00507218">
          <w:rPr>
            <w:noProof/>
            <w:webHidden/>
          </w:rPr>
          <w:fldChar w:fldCharType="begin"/>
        </w:r>
        <w:r w:rsidR="00507218">
          <w:rPr>
            <w:noProof/>
            <w:webHidden/>
          </w:rPr>
          <w:instrText xml:space="preserve"> PAGEREF _Toc113876791 \h </w:instrText>
        </w:r>
        <w:r w:rsidR="00507218">
          <w:rPr>
            <w:noProof/>
            <w:webHidden/>
          </w:rPr>
        </w:r>
        <w:r w:rsidR="00507218">
          <w:rPr>
            <w:noProof/>
            <w:webHidden/>
          </w:rPr>
          <w:fldChar w:fldCharType="separate"/>
        </w:r>
        <w:r w:rsidR="00507218">
          <w:rPr>
            <w:noProof/>
            <w:webHidden/>
          </w:rPr>
          <w:t>8</w:t>
        </w:r>
        <w:r w:rsidR="00507218">
          <w:rPr>
            <w:noProof/>
            <w:webHidden/>
          </w:rPr>
          <w:fldChar w:fldCharType="end"/>
        </w:r>
      </w:hyperlink>
    </w:p>
    <w:p w14:paraId="339B31A9"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92" w:history="1">
        <w:r w:rsidR="00507218" w:rsidRPr="00A97916">
          <w:rPr>
            <w:rStyle w:val="a3"/>
            <w:noProof/>
          </w:rPr>
          <w:t>6.</w:t>
        </w:r>
        <w:r w:rsidR="00507218">
          <w:rPr>
            <w:rFonts w:asciiTheme="minorHAnsi" w:eastAsiaTheme="minorEastAsia" w:hAnsiTheme="minorHAnsi" w:cstheme="minorBidi"/>
            <w:noProof/>
            <w:kern w:val="2"/>
            <w:sz w:val="21"/>
            <w:szCs w:val="22"/>
            <w:lang w:eastAsia="zh-CN"/>
          </w:rPr>
          <w:tab/>
        </w:r>
        <w:r w:rsidR="00507218" w:rsidRPr="00A97916">
          <w:rPr>
            <w:rStyle w:val="a3"/>
            <w:noProof/>
          </w:rPr>
          <w:t>Overview</w:t>
        </w:r>
        <w:r w:rsidR="00507218">
          <w:rPr>
            <w:noProof/>
            <w:webHidden/>
          </w:rPr>
          <w:tab/>
        </w:r>
        <w:r w:rsidR="00507218">
          <w:rPr>
            <w:noProof/>
            <w:webHidden/>
          </w:rPr>
          <w:fldChar w:fldCharType="begin"/>
        </w:r>
        <w:r w:rsidR="00507218">
          <w:rPr>
            <w:noProof/>
            <w:webHidden/>
          </w:rPr>
          <w:instrText xml:space="preserve"> PAGEREF _Toc113876792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63CCE58D"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93" w:history="1">
        <w:r w:rsidR="00507218" w:rsidRPr="00A97916">
          <w:rPr>
            <w:rStyle w:val="a3"/>
            <w:noProof/>
          </w:rPr>
          <w:t>6.1</w:t>
        </w:r>
        <w:r w:rsidR="00507218">
          <w:rPr>
            <w:rFonts w:asciiTheme="minorHAnsi" w:eastAsiaTheme="minorEastAsia" w:hAnsiTheme="minorHAnsi" w:cstheme="minorBidi"/>
            <w:noProof/>
            <w:kern w:val="2"/>
            <w:sz w:val="21"/>
            <w:szCs w:val="22"/>
            <w:lang w:eastAsia="zh-CN"/>
          </w:rPr>
          <w:tab/>
        </w:r>
        <w:r w:rsidR="00507218" w:rsidRPr="00A97916">
          <w:rPr>
            <w:rStyle w:val="a3"/>
            <w:noProof/>
          </w:rPr>
          <w:t>JavaScript Object Notation</w:t>
        </w:r>
        <w:r w:rsidR="00507218">
          <w:rPr>
            <w:noProof/>
            <w:webHidden/>
          </w:rPr>
          <w:tab/>
        </w:r>
        <w:r w:rsidR="00507218">
          <w:rPr>
            <w:noProof/>
            <w:webHidden/>
          </w:rPr>
          <w:fldChar w:fldCharType="begin"/>
        </w:r>
        <w:r w:rsidR="00507218">
          <w:rPr>
            <w:noProof/>
            <w:webHidden/>
          </w:rPr>
          <w:instrText xml:space="preserve"> PAGEREF _Toc113876793 \h </w:instrText>
        </w:r>
        <w:r w:rsidR="00507218">
          <w:rPr>
            <w:noProof/>
            <w:webHidden/>
          </w:rPr>
        </w:r>
        <w:r w:rsidR="00507218">
          <w:rPr>
            <w:noProof/>
            <w:webHidden/>
          </w:rPr>
          <w:fldChar w:fldCharType="separate"/>
        </w:r>
        <w:r w:rsidR="00507218">
          <w:rPr>
            <w:noProof/>
            <w:webHidden/>
          </w:rPr>
          <w:t>9</w:t>
        </w:r>
        <w:r w:rsidR="00507218">
          <w:rPr>
            <w:noProof/>
            <w:webHidden/>
          </w:rPr>
          <w:fldChar w:fldCharType="end"/>
        </w:r>
      </w:hyperlink>
    </w:p>
    <w:p w14:paraId="468F452A" w14:textId="77777777" w:rsidR="00507218" w:rsidRDefault="007C1CC2">
      <w:pPr>
        <w:pStyle w:val="10"/>
        <w:tabs>
          <w:tab w:val="left" w:pos="480"/>
          <w:tab w:val="right" w:leader="dot" w:pos="8630"/>
        </w:tabs>
        <w:rPr>
          <w:rFonts w:asciiTheme="minorHAnsi" w:eastAsiaTheme="minorEastAsia" w:hAnsiTheme="minorHAnsi" w:cstheme="minorBidi"/>
          <w:noProof/>
          <w:kern w:val="2"/>
          <w:sz w:val="21"/>
          <w:szCs w:val="22"/>
          <w:lang w:eastAsia="zh-CN"/>
        </w:rPr>
      </w:pPr>
      <w:hyperlink w:anchor="_Toc113876794" w:history="1">
        <w:r w:rsidR="00507218" w:rsidRPr="00A97916">
          <w:rPr>
            <w:rStyle w:val="a3"/>
            <w:noProof/>
          </w:rPr>
          <w:t>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for TrainingDML-AI JSON Encoding</w:t>
        </w:r>
        <w:r w:rsidR="00507218">
          <w:rPr>
            <w:noProof/>
            <w:webHidden/>
          </w:rPr>
          <w:tab/>
        </w:r>
        <w:r w:rsidR="00507218">
          <w:rPr>
            <w:noProof/>
            <w:webHidden/>
          </w:rPr>
          <w:fldChar w:fldCharType="begin"/>
        </w:r>
        <w:r w:rsidR="00507218">
          <w:rPr>
            <w:noProof/>
            <w:webHidden/>
          </w:rPr>
          <w:instrText xml:space="preserve"> PAGEREF _Toc113876794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015D282A"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795" w:history="1">
        <w:r w:rsidR="00507218" w:rsidRPr="00A97916">
          <w:rPr>
            <w:rStyle w:val="a3"/>
            <w:noProof/>
          </w:rPr>
          <w:t>7.1</w:t>
        </w:r>
        <w:r w:rsidR="00507218">
          <w:rPr>
            <w:rFonts w:asciiTheme="minorHAnsi" w:eastAsiaTheme="minorEastAsia" w:hAnsiTheme="minorHAnsi" w:cstheme="minorBidi"/>
            <w:noProof/>
            <w:kern w:val="2"/>
            <w:sz w:val="21"/>
            <w:szCs w:val="22"/>
            <w:lang w:eastAsia="zh-CN"/>
          </w:rPr>
          <w:tab/>
        </w:r>
        <w:r w:rsidR="00507218" w:rsidRPr="00A97916">
          <w:rPr>
            <w:rStyle w:val="a3"/>
            <w:noProof/>
            <w:lang w:eastAsia="zh-CN"/>
          </w:rPr>
          <w:t>Requirements class: base</w:t>
        </w:r>
        <w:r w:rsidR="00507218">
          <w:rPr>
            <w:noProof/>
            <w:webHidden/>
          </w:rPr>
          <w:tab/>
        </w:r>
        <w:r w:rsidR="00507218">
          <w:rPr>
            <w:noProof/>
            <w:webHidden/>
          </w:rPr>
          <w:fldChar w:fldCharType="begin"/>
        </w:r>
        <w:r w:rsidR="00507218">
          <w:rPr>
            <w:noProof/>
            <w:webHidden/>
          </w:rPr>
          <w:instrText xml:space="preserve"> PAGEREF _Toc113876795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6DDA86CE" w14:textId="77777777" w:rsidR="00507218" w:rsidRDefault="007C1CC2">
      <w:pPr>
        <w:pStyle w:val="30"/>
        <w:tabs>
          <w:tab w:val="left" w:pos="1260"/>
          <w:tab w:val="right" w:leader="dot" w:pos="8630"/>
        </w:tabs>
        <w:rPr>
          <w:rFonts w:asciiTheme="minorHAnsi" w:eastAsiaTheme="minorEastAsia" w:hAnsiTheme="minorHAnsi" w:cstheme="minorBidi"/>
          <w:noProof/>
          <w:kern w:val="2"/>
          <w:sz w:val="21"/>
          <w:szCs w:val="22"/>
          <w:lang w:eastAsia="zh-CN"/>
        </w:rPr>
      </w:pPr>
      <w:hyperlink w:anchor="_Toc113876796" w:history="1">
        <w:r w:rsidR="00507218" w:rsidRPr="00A97916">
          <w:rPr>
            <w:rStyle w:val="a3"/>
            <w:noProof/>
          </w:rPr>
          <w:t>7.1.1</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JSON base type</w:t>
        </w:r>
        <w:r w:rsidR="00507218">
          <w:rPr>
            <w:noProof/>
            <w:webHidden/>
          </w:rPr>
          <w:tab/>
        </w:r>
        <w:r w:rsidR="00507218">
          <w:rPr>
            <w:noProof/>
            <w:webHidden/>
          </w:rPr>
          <w:fldChar w:fldCharType="begin"/>
        </w:r>
        <w:r w:rsidR="00507218">
          <w:rPr>
            <w:noProof/>
            <w:webHidden/>
          </w:rPr>
          <w:instrText xml:space="preserve"> PAGEREF _Toc113876796 \h </w:instrText>
        </w:r>
        <w:r w:rsidR="00507218">
          <w:rPr>
            <w:noProof/>
            <w:webHidden/>
          </w:rPr>
        </w:r>
        <w:r w:rsidR="00507218">
          <w:rPr>
            <w:noProof/>
            <w:webHidden/>
          </w:rPr>
          <w:fldChar w:fldCharType="separate"/>
        </w:r>
        <w:r w:rsidR="00507218">
          <w:rPr>
            <w:noProof/>
            <w:webHidden/>
          </w:rPr>
          <w:t>10</w:t>
        </w:r>
        <w:r w:rsidR="00507218">
          <w:rPr>
            <w:noProof/>
            <w:webHidden/>
          </w:rPr>
          <w:fldChar w:fldCharType="end"/>
        </w:r>
      </w:hyperlink>
    </w:p>
    <w:p w14:paraId="73728BD6" w14:textId="77777777" w:rsidR="00507218" w:rsidRDefault="007C1CC2">
      <w:pPr>
        <w:pStyle w:val="30"/>
        <w:tabs>
          <w:tab w:val="left" w:pos="1260"/>
          <w:tab w:val="right" w:leader="dot" w:pos="8630"/>
        </w:tabs>
        <w:rPr>
          <w:rFonts w:asciiTheme="minorHAnsi" w:eastAsiaTheme="minorEastAsia" w:hAnsiTheme="minorHAnsi" w:cstheme="minorBidi"/>
          <w:noProof/>
          <w:kern w:val="2"/>
          <w:sz w:val="21"/>
          <w:szCs w:val="22"/>
          <w:lang w:eastAsia="zh-CN"/>
        </w:rPr>
      </w:pPr>
      <w:hyperlink w:anchor="_Toc113876797" w:history="1">
        <w:r w:rsidR="00507218" w:rsidRPr="00A97916">
          <w:rPr>
            <w:rStyle w:val="a3"/>
            <w:noProof/>
          </w:rPr>
          <w:t>7.1.2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metadata type</w:t>
        </w:r>
        <w:r w:rsidR="00507218">
          <w:rPr>
            <w:noProof/>
            <w:webHidden/>
          </w:rPr>
          <w:tab/>
        </w:r>
        <w:r w:rsidR="00507218">
          <w:rPr>
            <w:noProof/>
            <w:webHidden/>
          </w:rPr>
          <w:fldChar w:fldCharType="begin"/>
        </w:r>
        <w:r w:rsidR="00507218">
          <w:rPr>
            <w:noProof/>
            <w:webHidden/>
          </w:rPr>
          <w:instrText xml:space="preserve"> PAGEREF _Toc113876797 \h </w:instrText>
        </w:r>
        <w:r w:rsidR="00507218">
          <w:rPr>
            <w:noProof/>
            <w:webHidden/>
          </w:rPr>
        </w:r>
        <w:r w:rsidR="00507218">
          <w:rPr>
            <w:noProof/>
            <w:webHidden/>
          </w:rPr>
          <w:fldChar w:fldCharType="separate"/>
        </w:r>
        <w:r w:rsidR="00507218">
          <w:rPr>
            <w:noProof/>
            <w:webHidden/>
          </w:rPr>
          <w:t>12</w:t>
        </w:r>
        <w:r w:rsidR="00507218">
          <w:rPr>
            <w:noProof/>
            <w:webHidden/>
          </w:rPr>
          <w:fldChar w:fldCharType="end"/>
        </w:r>
      </w:hyperlink>
    </w:p>
    <w:p w14:paraId="0C6B97FE" w14:textId="77777777" w:rsidR="00507218" w:rsidRDefault="007C1CC2">
      <w:pPr>
        <w:pStyle w:val="30"/>
        <w:tabs>
          <w:tab w:val="left" w:pos="1260"/>
          <w:tab w:val="right" w:leader="dot" w:pos="8630"/>
        </w:tabs>
        <w:rPr>
          <w:rFonts w:asciiTheme="minorHAnsi" w:eastAsiaTheme="minorEastAsia" w:hAnsiTheme="minorHAnsi" w:cstheme="minorBidi"/>
          <w:noProof/>
          <w:kern w:val="2"/>
          <w:sz w:val="21"/>
          <w:szCs w:val="22"/>
          <w:lang w:eastAsia="zh-CN"/>
        </w:rPr>
      </w:pPr>
      <w:hyperlink w:anchor="_Toc113876798" w:history="1">
        <w:r w:rsidR="00507218" w:rsidRPr="00A97916">
          <w:rPr>
            <w:rStyle w:val="a3"/>
            <w:noProof/>
          </w:rPr>
          <w:t>7.1.3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ISO quality type</w:t>
        </w:r>
        <w:r w:rsidR="00507218">
          <w:rPr>
            <w:noProof/>
            <w:webHidden/>
          </w:rPr>
          <w:tab/>
        </w:r>
        <w:r w:rsidR="00507218">
          <w:rPr>
            <w:noProof/>
            <w:webHidden/>
          </w:rPr>
          <w:fldChar w:fldCharType="begin"/>
        </w:r>
        <w:r w:rsidR="00507218">
          <w:rPr>
            <w:noProof/>
            <w:webHidden/>
          </w:rPr>
          <w:instrText xml:space="preserve"> PAGEREF _Toc113876798 \h </w:instrText>
        </w:r>
        <w:r w:rsidR="00507218">
          <w:rPr>
            <w:noProof/>
            <w:webHidden/>
          </w:rPr>
        </w:r>
        <w:r w:rsidR="00507218">
          <w:rPr>
            <w:noProof/>
            <w:webHidden/>
          </w:rPr>
          <w:fldChar w:fldCharType="separate"/>
        </w:r>
        <w:r w:rsidR="00507218">
          <w:rPr>
            <w:noProof/>
            <w:webHidden/>
          </w:rPr>
          <w:t>13</w:t>
        </w:r>
        <w:r w:rsidR="00507218">
          <w:rPr>
            <w:noProof/>
            <w:webHidden/>
          </w:rPr>
          <w:fldChar w:fldCharType="end"/>
        </w:r>
      </w:hyperlink>
    </w:p>
    <w:p w14:paraId="16B29982" w14:textId="77777777" w:rsidR="00507218" w:rsidRDefault="007C1CC2">
      <w:pPr>
        <w:pStyle w:val="30"/>
        <w:tabs>
          <w:tab w:val="left" w:pos="1260"/>
          <w:tab w:val="right" w:leader="dot" w:pos="8630"/>
        </w:tabs>
        <w:rPr>
          <w:rFonts w:asciiTheme="minorHAnsi" w:eastAsiaTheme="minorEastAsia" w:hAnsiTheme="minorHAnsi" w:cstheme="minorBidi"/>
          <w:noProof/>
          <w:kern w:val="2"/>
          <w:sz w:val="21"/>
          <w:szCs w:val="22"/>
          <w:lang w:eastAsia="zh-CN"/>
        </w:rPr>
      </w:pPr>
      <w:hyperlink w:anchor="_Toc113876799" w:history="1">
        <w:r w:rsidR="00507218" w:rsidRPr="00A97916">
          <w:rPr>
            <w:rStyle w:val="a3"/>
            <w:noProof/>
          </w:rPr>
          <w:t>7.1.4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geospatial type</w:t>
        </w:r>
        <w:r w:rsidR="00507218">
          <w:rPr>
            <w:noProof/>
            <w:webHidden/>
          </w:rPr>
          <w:tab/>
        </w:r>
        <w:r w:rsidR="00507218">
          <w:rPr>
            <w:noProof/>
            <w:webHidden/>
          </w:rPr>
          <w:fldChar w:fldCharType="begin"/>
        </w:r>
        <w:r w:rsidR="00507218">
          <w:rPr>
            <w:noProof/>
            <w:webHidden/>
          </w:rPr>
          <w:instrText xml:space="preserve"> PAGEREF _Toc113876799 \h </w:instrText>
        </w:r>
        <w:r w:rsidR="00507218">
          <w:rPr>
            <w:noProof/>
            <w:webHidden/>
          </w:rPr>
        </w:r>
        <w:r w:rsidR="00507218">
          <w:rPr>
            <w:noProof/>
            <w:webHidden/>
          </w:rPr>
          <w:fldChar w:fldCharType="separate"/>
        </w:r>
        <w:r w:rsidR="00507218">
          <w:rPr>
            <w:noProof/>
            <w:webHidden/>
          </w:rPr>
          <w:t>14</w:t>
        </w:r>
        <w:r w:rsidR="00507218">
          <w:rPr>
            <w:noProof/>
            <w:webHidden/>
          </w:rPr>
          <w:fldChar w:fldCharType="end"/>
        </w:r>
      </w:hyperlink>
    </w:p>
    <w:p w14:paraId="5CB7C679"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0" w:history="1">
        <w:r w:rsidR="00507218" w:rsidRPr="00A97916">
          <w:rPr>
            <w:rStyle w:val="a3"/>
            <w:noProof/>
          </w:rPr>
          <w:t>7.2</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AI_TrainingDataset</w:t>
        </w:r>
        <w:r w:rsidR="00507218">
          <w:rPr>
            <w:noProof/>
            <w:webHidden/>
          </w:rPr>
          <w:tab/>
        </w:r>
        <w:r w:rsidR="00507218">
          <w:rPr>
            <w:noProof/>
            <w:webHidden/>
          </w:rPr>
          <w:fldChar w:fldCharType="begin"/>
        </w:r>
        <w:r w:rsidR="00507218">
          <w:rPr>
            <w:noProof/>
            <w:webHidden/>
          </w:rPr>
          <w:instrText xml:space="preserve"> PAGEREF _Toc113876800 \h </w:instrText>
        </w:r>
        <w:r w:rsidR="00507218">
          <w:rPr>
            <w:noProof/>
            <w:webHidden/>
          </w:rPr>
        </w:r>
        <w:r w:rsidR="00507218">
          <w:rPr>
            <w:noProof/>
            <w:webHidden/>
          </w:rPr>
          <w:fldChar w:fldCharType="separate"/>
        </w:r>
        <w:r w:rsidR="00507218">
          <w:rPr>
            <w:noProof/>
            <w:webHidden/>
          </w:rPr>
          <w:t>15</w:t>
        </w:r>
        <w:r w:rsidR="00507218">
          <w:rPr>
            <w:noProof/>
            <w:webHidden/>
          </w:rPr>
          <w:fldChar w:fldCharType="end"/>
        </w:r>
      </w:hyperlink>
    </w:p>
    <w:p w14:paraId="1145FD48"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1" w:history="1">
        <w:r w:rsidR="00507218" w:rsidRPr="00A97916">
          <w:rPr>
            <w:rStyle w:val="a3"/>
            <w:noProof/>
          </w:rPr>
          <w:t>7.3</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AI_TrainingData</w:t>
        </w:r>
        <w:r w:rsidR="00507218">
          <w:rPr>
            <w:noProof/>
            <w:webHidden/>
          </w:rPr>
          <w:tab/>
        </w:r>
        <w:r w:rsidR="00507218">
          <w:rPr>
            <w:noProof/>
            <w:webHidden/>
          </w:rPr>
          <w:fldChar w:fldCharType="begin"/>
        </w:r>
        <w:r w:rsidR="00507218">
          <w:rPr>
            <w:noProof/>
            <w:webHidden/>
          </w:rPr>
          <w:instrText xml:space="preserve"> PAGEREF _Toc113876801 \h </w:instrText>
        </w:r>
        <w:r w:rsidR="00507218">
          <w:rPr>
            <w:noProof/>
            <w:webHidden/>
          </w:rPr>
        </w:r>
        <w:r w:rsidR="00507218">
          <w:rPr>
            <w:noProof/>
            <w:webHidden/>
          </w:rPr>
          <w:fldChar w:fldCharType="separate"/>
        </w:r>
        <w:r w:rsidR="00507218">
          <w:rPr>
            <w:noProof/>
            <w:webHidden/>
          </w:rPr>
          <w:t>22</w:t>
        </w:r>
        <w:r w:rsidR="00507218">
          <w:rPr>
            <w:noProof/>
            <w:webHidden/>
          </w:rPr>
          <w:fldChar w:fldCharType="end"/>
        </w:r>
      </w:hyperlink>
    </w:p>
    <w:p w14:paraId="45126728"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2" w:history="1">
        <w:r w:rsidR="00507218" w:rsidRPr="00A97916">
          <w:rPr>
            <w:rStyle w:val="a3"/>
            <w:noProof/>
          </w:rPr>
          <w:t>7.4</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AI_Task</w:t>
        </w:r>
        <w:r w:rsidR="00507218">
          <w:rPr>
            <w:noProof/>
            <w:webHidden/>
          </w:rPr>
          <w:tab/>
        </w:r>
        <w:r w:rsidR="00507218">
          <w:rPr>
            <w:noProof/>
            <w:webHidden/>
          </w:rPr>
          <w:fldChar w:fldCharType="begin"/>
        </w:r>
        <w:r w:rsidR="00507218">
          <w:rPr>
            <w:noProof/>
            <w:webHidden/>
          </w:rPr>
          <w:instrText xml:space="preserve"> PAGEREF _Toc113876802 \h </w:instrText>
        </w:r>
        <w:r w:rsidR="00507218">
          <w:rPr>
            <w:noProof/>
            <w:webHidden/>
          </w:rPr>
        </w:r>
        <w:r w:rsidR="00507218">
          <w:rPr>
            <w:noProof/>
            <w:webHidden/>
          </w:rPr>
          <w:fldChar w:fldCharType="separate"/>
        </w:r>
        <w:r w:rsidR="00507218">
          <w:rPr>
            <w:noProof/>
            <w:webHidden/>
          </w:rPr>
          <w:t>26</w:t>
        </w:r>
        <w:r w:rsidR="00507218">
          <w:rPr>
            <w:noProof/>
            <w:webHidden/>
          </w:rPr>
          <w:fldChar w:fldCharType="end"/>
        </w:r>
      </w:hyperlink>
    </w:p>
    <w:p w14:paraId="6E0C459E"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3" w:history="1">
        <w:r w:rsidR="00507218" w:rsidRPr="00A97916">
          <w:rPr>
            <w:rStyle w:val="a3"/>
            <w:noProof/>
          </w:rPr>
          <w:t>7.5</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w:t>
        </w:r>
        <w:r w:rsidR="00507218">
          <w:rPr>
            <w:noProof/>
            <w:webHidden/>
          </w:rPr>
          <w:tab/>
        </w:r>
        <w:r w:rsidR="00507218">
          <w:rPr>
            <w:noProof/>
            <w:webHidden/>
          </w:rPr>
          <w:fldChar w:fldCharType="begin"/>
        </w:r>
        <w:r w:rsidR="00507218">
          <w:rPr>
            <w:noProof/>
            <w:webHidden/>
          </w:rPr>
          <w:instrText xml:space="preserve"> PAGEREF _Toc113876803 \h </w:instrText>
        </w:r>
        <w:r w:rsidR="00507218">
          <w:rPr>
            <w:noProof/>
            <w:webHidden/>
          </w:rPr>
        </w:r>
        <w:r w:rsidR="00507218">
          <w:rPr>
            <w:noProof/>
            <w:webHidden/>
          </w:rPr>
          <w:fldChar w:fldCharType="separate"/>
        </w:r>
        <w:r w:rsidR="00507218">
          <w:rPr>
            <w:noProof/>
            <w:webHidden/>
          </w:rPr>
          <w:t>27</w:t>
        </w:r>
        <w:r w:rsidR="00507218">
          <w:rPr>
            <w:noProof/>
            <w:webHidden/>
          </w:rPr>
          <w:fldChar w:fldCharType="end"/>
        </w:r>
      </w:hyperlink>
    </w:p>
    <w:p w14:paraId="67D7A14D"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4" w:history="1">
        <w:r w:rsidR="00507218" w:rsidRPr="00A97916">
          <w:rPr>
            <w:rStyle w:val="a3"/>
            <w:noProof/>
          </w:rPr>
          <w:t>7.6</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AI_Labeling</w:t>
        </w:r>
        <w:r w:rsidR="00507218">
          <w:rPr>
            <w:noProof/>
            <w:webHidden/>
          </w:rPr>
          <w:tab/>
        </w:r>
        <w:r w:rsidR="00507218">
          <w:rPr>
            <w:noProof/>
            <w:webHidden/>
          </w:rPr>
          <w:fldChar w:fldCharType="begin"/>
        </w:r>
        <w:r w:rsidR="00507218">
          <w:rPr>
            <w:noProof/>
            <w:webHidden/>
          </w:rPr>
          <w:instrText xml:space="preserve"> PAGEREF _Toc113876804 \h </w:instrText>
        </w:r>
        <w:r w:rsidR="00507218">
          <w:rPr>
            <w:noProof/>
            <w:webHidden/>
          </w:rPr>
        </w:r>
        <w:r w:rsidR="00507218">
          <w:rPr>
            <w:noProof/>
            <w:webHidden/>
          </w:rPr>
          <w:fldChar w:fldCharType="separate"/>
        </w:r>
        <w:r w:rsidR="00507218">
          <w:rPr>
            <w:noProof/>
            <w:webHidden/>
          </w:rPr>
          <w:t>31</w:t>
        </w:r>
        <w:r w:rsidR="00507218">
          <w:rPr>
            <w:noProof/>
            <w:webHidden/>
          </w:rPr>
          <w:fldChar w:fldCharType="end"/>
        </w:r>
      </w:hyperlink>
    </w:p>
    <w:p w14:paraId="5653FE2F"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5" w:history="1">
        <w:r w:rsidR="00507218" w:rsidRPr="00A97916">
          <w:rPr>
            <w:rStyle w:val="a3"/>
            <w:noProof/>
          </w:rPr>
          <w:t>7.7</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 AI_TDQuality</w:t>
        </w:r>
        <w:r w:rsidR="00507218">
          <w:rPr>
            <w:noProof/>
            <w:webHidden/>
          </w:rPr>
          <w:tab/>
        </w:r>
        <w:r w:rsidR="00507218">
          <w:rPr>
            <w:noProof/>
            <w:webHidden/>
          </w:rPr>
          <w:fldChar w:fldCharType="begin"/>
        </w:r>
        <w:r w:rsidR="00507218">
          <w:rPr>
            <w:noProof/>
            <w:webHidden/>
          </w:rPr>
          <w:instrText xml:space="preserve"> PAGEREF _Toc113876805 \h </w:instrText>
        </w:r>
        <w:r w:rsidR="00507218">
          <w:rPr>
            <w:noProof/>
            <w:webHidden/>
          </w:rPr>
        </w:r>
        <w:r w:rsidR="00507218">
          <w:rPr>
            <w:noProof/>
            <w:webHidden/>
          </w:rPr>
          <w:fldChar w:fldCharType="separate"/>
        </w:r>
        <w:r w:rsidR="00507218">
          <w:rPr>
            <w:noProof/>
            <w:webHidden/>
          </w:rPr>
          <w:t>34</w:t>
        </w:r>
        <w:r w:rsidR="00507218">
          <w:rPr>
            <w:noProof/>
            <w:webHidden/>
          </w:rPr>
          <w:fldChar w:fldCharType="end"/>
        </w:r>
      </w:hyperlink>
    </w:p>
    <w:p w14:paraId="6F4B2A89"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6" w:history="1">
        <w:r w:rsidR="00507218" w:rsidRPr="00A97916">
          <w:rPr>
            <w:rStyle w:val="a3"/>
            <w:noProof/>
          </w:rPr>
          <w:t>7.8</w:t>
        </w:r>
        <w:r w:rsidR="00507218">
          <w:rPr>
            <w:rFonts w:asciiTheme="minorHAnsi" w:eastAsiaTheme="minorEastAsia" w:hAnsiTheme="minorHAnsi" w:cstheme="minorBidi"/>
            <w:noProof/>
            <w:kern w:val="2"/>
            <w:sz w:val="21"/>
            <w:szCs w:val="22"/>
            <w:lang w:eastAsia="zh-CN"/>
          </w:rPr>
          <w:tab/>
        </w:r>
        <w:r w:rsidR="00507218" w:rsidRPr="00A97916">
          <w:rPr>
            <w:rStyle w:val="a3"/>
            <w:noProof/>
          </w:rPr>
          <w:t>Requirements class</w:t>
        </w:r>
        <w:r w:rsidR="00507218" w:rsidRPr="00A97916">
          <w:rPr>
            <w:rStyle w:val="a3"/>
            <w:noProof/>
            <w:lang w:eastAsia="zh-CN"/>
          </w:rPr>
          <w:t xml:space="preserve">: </w:t>
        </w:r>
        <w:r w:rsidR="00507218" w:rsidRPr="00A97916">
          <w:rPr>
            <w:rStyle w:val="a3"/>
            <w:noProof/>
          </w:rPr>
          <w:t>AI_TDChangeset</w:t>
        </w:r>
        <w:r w:rsidR="00507218">
          <w:rPr>
            <w:noProof/>
            <w:webHidden/>
          </w:rPr>
          <w:tab/>
        </w:r>
        <w:r w:rsidR="00507218">
          <w:rPr>
            <w:noProof/>
            <w:webHidden/>
          </w:rPr>
          <w:fldChar w:fldCharType="begin"/>
        </w:r>
        <w:r w:rsidR="00507218">
          <w:rPr>
            <w:noProof/>
            <w:webHidden/>
          </w:rPr>
          <w:instrText xml:space="preserve"> PAGEREF _Toc113876806 \h </w:instrText>
        </w:r>
        <w:r w:rsidR="00507218">
          <w:rPr>
            <w:noProof/>
            <w:webHidden/>
          </w:rPr>
        </w:r>
        <w:r w:rsidR="00507218">
          <w:rPr>
            <w:noProof/>
            <w:webHidden/>
          </w:rPr>
          <w:fldChar w:fldCharType="separate"/>
        </w:r>
        <w:r w:rsidR="00507218">
          <w:rPr>
            <w:noProof/>
            <w:webHidden/>
          </w:rPr>
          <w:t>42</w:t>
        </w:r>
        <w:r w:rsidR="00507218">
          <w:rPr>
            <w:noProof/>
            <w:webHidden/>
          </w:rPr>
          <w:fldChar w:fldCharType="end"/>
        </w:r>
      </w:hyperlink>
    </w:p>
    <w:p w14:paraId="31ABC554" w14:textId="77777777" w:rsidR="00507218" w:rsidRDefault="007C1CC2">
      <w:pPr>
        <w:pStyle w:val="10"/>
        <w:tabs>
          <w:tab w:val="left" w:pos="1260"/>
          <w:tab w:val="right" w:leader="dot" w:pos="8630"/>
        </w:tabs>
        <w:rPr>
          <w:rFonts w:asciiTheme="minorHAnsi" w:eastAsiaTheme="minorEastAsia" w:hAnsiTheme="minorHAnsi" w:cstheme="minorBidi"/>
          <w:noProof/>
          <w:kern w:val="2"/>
          <w:sz w:val="21"/>
          <w:szCs w:val="22"/>
          <w:lang w:eastAsia="zh-CN"/>
        </w:rPr>
      </w:pPr>
      <w:hyperlink w:anchor="_Toc113876807" w:history="1">
        <w:r w:rsidR="00507218" w:rsidRPr="00A97916">
          <w:rPr>
            <w:rStyle w:val="a3"/>
            <w:noProof/>
          </w:rPr>
          <w:t>Annex A</w:t>
        </w:r>
        <w:r w:rsidR="00507218">
          <w:rPr>
            <w:rFonts w:asciiTheme="minorHAnsi" w:eastAsiaTheme="minorEastAsia" w:hAnsiTheme="minorHAnsi" w:cstheme="minorBidi"/>
            <w:noProof/>
            <w:kern w:val="2"/>
            <w:sz w:val="21"/>
            <w:szCs w:val="22"/>
            <w:lang w:eastAsia="zh-CN"/>
          </w:rPr>
          <w:tab/>
        </w:r>
        <w:r w:rsidR="00507218" w:rsidRPr="00A97916">
          <w:rPr>
            <w:rStyle w:val="a3"/>
            <w:noProof/>
          </w:rPr>
          <w:t>Abstract Test Suite (Normative)</w:t>
        </w:r>
        <w:r w:rsidR="00507218">
          <w:rPr>
            <w:noProof/>
            <w:webHidden/>
          </w:rPr>
          <w:tab/>
        </w:r>
        <w:r w:rsidR="00507218">
          <w:rPr>
            <w:noProof/>
            <w:webHidden/>
          </w:rPr>
          <w:fldChar w:fldCharType="begin"/>
        </w:r>
        <w:r w:rsidR="00507218">
          <w:rPr>
            <w:noProof/>
            <w:webHidden/>
          </w:rPr>
          <w:instrText xml:space="preserve"> PAGEREF _Toc113876807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25BDEF39"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8" w:history="1">
        <w:r w:rsidR="00507218" w:rsidRPr="00A97916">
          <w:rPr>
            <w:rStyle w:val="a3"/>
            <w:noProof/>
          </w:rPr>
          <w:t>A.1</w:t>
        </w:r>
        <w:r w:rsidR="00507218">
          <w:rPr>
            <w:rFonts w:asciiTheme="minorHAnsi" w:eastAsiaTheme="minorEastAsia" w:hAnsiTheme="minorHAnsi" w:cstheme="minorBidi"/>
            <w:noProof/>
            <w:kern w:val="2"/>
            <w:sz w:val="21"/>
            <w:szCs w:val="22"/>
            <w:lang w:eastAsia="zh-CN"/>
          </w:rPr>
          <w:tab/>
        </w:r>
        <w:r w:rsidR="00507218" w:rsidRPr="00A97916">
          <w:rPr>
            <w:rStyle w:val="a3"/>
            <w:noProof/>
          </w:rPr>
          <w:t>Introduction</w:t>
        </w:r>
        <w:r w:rsidR="00507218">
          <w:rPr>
            <w:noProof/>
            <w:webHidden/>
          </w:rPr>
          <w:tab/>
        </w:r>
        <w:r w:rsidR="00507218">
          <w:rPr>
            <w:noProof/>
            <w:webHidden/>
          </w:rPr>
          <w:fldChar w:fldCharType="begin"/>
        </w:r>
        <w:r w:rsidR="00507218">
          <w:rPr>
            <w:noProof/>
            <w:webHidden/>
          </w:rPr>
          <w:instrText xml:space="preserve"> PAGEREF _Toc113876808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028F3108"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09" w:history="1">
        <w:r w:rsidR="00507218" w:rsidRPr="00A97916">
          <w:rPr>
            <w:rStyle w:val="a3"/>
            <w:noProof/>
          </w:rPr>
          <w:t>A.2</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base</w:t>
        </w:r>
        <w:r w:rsidR="00507218">
          <w:rPr>
            <w:noProof/>
            <w:webHidden/>
          </w:rPr>
          <w:tab/>
        </w:r>
        <w:r w:rsidR="00507218">
          <w:rPr>
            <w:noProof/>
            <w:webHidden/>
          </w:rPr>
          <w:fldChar w:fldCharType="begin"/>
        </w:r>
        <w:r w:rsidR="00507218">
          <w:rPr>
            <w:noProof/>
            <w:webHidden/>
          </w:rPr>
          <w:instrText xml:space="preserve"> PAGEREF _Toc113876809 \h </w:instrText>
        </w:r>
        <w:r w:rsidR="00507218">
          <w:rPr>
            <w:noProof/>
            <w:webHidden/>
          </w:rPr>
        </w:r>
        <w:r w:rsidR="00507218">
          <w:rPr>
            <w:noProof/>
            <w:webHidden/>
          </w:rPr>
          <w:fldChar w:fldCharType="separate"/>
        </w:r>
        <w:r w:rsidR="00507218">
          <w:rPr>
            <w:noProof/>
            <w:webHidden/>
          </w:rPr>
          <w:t>45</w:t>
        </w:r>
        <w:r w:rsidR="00507218">
          <w:rPr>
            <w:noProof/>
            <w:webHidden/>
          </w:rPr>
          <w:fldChar w:fldCharType="end"/>
        </w:r>
      </w:hyperlink>
    </w:p>
    <w:p w14:paraId="4A58B2C8"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0" w:history="1">
        <w:r w:rsidR="00507218" w:rsidRPr="00A97916">
          <w:rPr>
            <w:rStyle w:val="a3"/>
            <w:noProof/>
          </w:rPr>
          <w:t>A.3</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AI_TrainingDataset</w:t>
        </w:r>
        <w:r w:rsidR="00507218">
          <w:rPr>
            <w:noProof/>
            <w:webHidden/>
          </w:rPr>
          <w:tab/>
        </w:r>
        <w:r w:rsidR="00507218">
          <w:rPr>
            <w:noProof/>
            <w:webHidden/>
          </w:rPr>
          <w:fldChar w:fldCharType="begin"/>
        </w:r>
        <w:r w:rsidR="00507218">
          <w:rPr>
            <w:noProof/>
            <w:webHidden/>
          </w:rPr>
          <w:instrText xml:space="preserve"> PAGEREF _Toc113876810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47CF894F"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1" w:history="1">
        <w:r w:rsidR="00507218" w:rsidRPr="00A97916">
          <w:rPr>
            <w:rStyle w:val="a3"/>
            <w:noProof/>
          </w:rPr>
          <w:t>A.4</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AI_TrainingData</w:t>
        </w:r>
        <w:r w:rsidR="00507218">
          <w:rPr>
            <w:noProof/>
            <w:webHidden/>
          </w:rPr>
          <w:tab/>
        </w:r>
        <w:r w:rsidR="00507218">
          <w:rPr>
            <w:noProof/>
            <w:webHidden/>
          </w:rPr>
          <w:fldChar w:fldCharType="begin"/>
        </w:r>
        <w:r w:rsidR="00507218">
          <w:rPr>
            <w:noProof/>
            <w:webHidden/>
          </w:rPr>
          <w:instrText xml:space="preserve"> PAGEREF _Toc113876811 \h </w:instrText>
        </w:r>
        <w:r w:rsidR="00507218">
          <w:rPr>
            <w:noProof/>
            <w:webHidden/>
          </w:rPr>
        </w:r>
        <w:r w:rsidR="00507218">
          <w:rPr>
            <w:noProof/>
            <w:webHidden/>
          </w:rPr>
          <w:fldChar w:fldCharType="separate"/>
        </w:r>
        <w:r w:rsidR="00507218">
          <w:rPr>
            <w:noProof/>
            <w:webHidden/>
          </w:rPr>
          <w:t>46</w:t>
        </w:r>
        <w:r w:rsidR="00507218">
          <w:rPr>
            <w:noProof/>
            <w:webHidden/>
          </w:rPr>
          <w:fldChar w:fldCharType="end"/>
        </w:r>
      </w:hyperlink>
    </w:p>
    <w:p w14:paraId="7FD386B1"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2" w:history="1">
        <w:r w:rsidR="00507218" w:rsidRPr="00A97916">
          <w:rPr>
            <w:rStyle w:val="a3"/>
            <w:noProof/>
          </w:rPr>
          <w:t>A.5</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AI_Task</w:t>
        </w:r>
        <w:r w:rsidR="00507218">
          <w:rPr>
            <w:noProof/>
            <w:webHidden/>
          </w:rPr>
          <w:tab/>
        </w:r>
        <w:r w:rsidR="00507218">
          <w:rPr>
            <w:noProof/>
            <w:webHidden/>
          </w:rPr>
          <w:fldChar w:fldCharType="begin"/>
        </w:r>
        <w:r w:rsidR="00507218">
          <w:rPr>
            <w:noProof/>
            <w:webHidden/>
          </w:rPr>
          <w:instrText xml:space="preserve"> PAGEREF _Toc113876812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70E34330"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3" w:history="1">
        <w:r w:rsidR="00507218" w:rsidRPr="00A97916">
          <w:rPr>
            <w:rStyle w:val="a3"/>
            <w:noProof/>
          </w:rPr>
          <w:t>A.6</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w:t>
        </w:r>
        <w:r w:rsidR="00507218">
          <w:rPr>
            <w:noProof/>
            <w:webHidden/>
          </w:rPr>
          <w:tab/>
        </w:r>
        <w:r w:rsidR="00507218">
          <w:rPr>
            <w:noProof/>
            <w:webHidden/>
          </w:rPr>
          <w:fldChar w:fldCharType="begin"/>
        </w:r>
        <w:r w:rsidR="00507218">
          <w:rPr>
            <w:noProof/>
            <w:webHidden/>
          </w:rPr>
          <w:instrText xml:space="preserve"> PAGEREF _Toc113876813 \h </w:instrText>
        </w:r>
        <w:r w:rsidR="00507218">
          <w:rPr>
            <w:noProof/>
            <w:webHidden/>
          </w:rPr>
        </w:r>
        <w:r w:rsidR="00507218">
          <w:rPr>
            <w:noProof/>
            <w:webHidden/>
          </w:rPr>
          <w:fldChar w:fldCharType="separate"/>
        </w:r>
        <w:r w:rsidR="00507218">
          <w:rPr>
            <w:noProof/>
            <w:webHidden/>
          </w:rPr>
          <w:t>47</w:t>
        </w:r>
        <w:r w:rsidR="00507218">
          <w:rPr>
            <w:noProof/>
            <w:webHidden/>
          </w:rPr>
          <w:fldChar w:fldCharType="end"/>
        </w:r>
      </w:hyperlink>
    </w:p>
    <w:p w14:paraId="59957143"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4" w:history="1">
        <w:r w:rsidR="00507218" w:rsidRPr="00A97916">
          <w:rPr>
            <w:rStyle w:val="a3"/>
            <w:noProof/>
          </w:rPr>
          <w:t>A.7</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AI_Labeling</w:t>
        </w:r>
        <w:r w:rsidR="00507218">
          <w:rPr>
            <w:noProof/>
            <w:webHidden/>
          </w:rPr>
          <w:tab/>
        </w:r>
        <w:r w:rsidR="00507218">
          <w:rPr>
            <w:noProof/>
            <w:webHidden/>
          </w:rPr>
          <w:fldChar w:fldCharType="begin"/>
        </w:r>
        <w:r w:rsidR="00507218">
          <w:rPr>
            <w:noProof/>
            <w:webHidden/>
          </w:rPr>
          <w:instrText xml:space="preserve"> PAGEREF _Toc113876814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526F5AC"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5" w:history="1">
        <w:r w:rsidR="00507218" w:rsidRPr="00A97916">
          <w:rPr>
            <w:rStyle w:val="a3"/>
            <w:noProof/>
          </w:rPr>
          <w:t>A.8</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AI_TDQuality</w:t>
        </w:r>
        <w:r w:rsidR="00507218">
          <w:rPr>
            <w:noProof/>
            <w:webHidden/>
          </w:rPr>
          <w:tab/>
        </w:r>
        <w:r w:rsidR="00507218">
          <w:rPr>
            <w:noProof/>
            <w:webHidden/>
          </w:rPr>
          <w:fldChar w:fldCharType="begin"/>
        </w:r>
        <w:r w:rsidR="00507218">
          <w:rPr>
            <w:noProof/>
            <w:webHidden/>
          </w:rPr>
          <w:instrText xml:space="preserve"> PAGEREF _Toc113876815 \h </w:instrText>
        </w:r>
        <w:r w:rsidR="00507218">
          <w:rPr>
            <w:noProof/>
            <w:webHidden/>
          </w:rPr>
        </w:r>
        <w:r w:rsidR="00507218">
          <w:rPr>
            <w:noProof/>
            <w:webHidden/>
          </w:rPr>
          <w:fldChar w:fldCharType="separate"/>
        </w:r>
        <w:r w:rsidR="00507218">
          <w:rPr>
            <w:noProof/>
            <w:webHidden/>
          </w:rPr>
          <w:t>48</w:t>
        </w:r>
        <w:r w:rsidR="00507218">
          <w:rPr>
            <w:noProof/>
            <w:webHidden/>
          </w:rPr>
          <w:fldChar w:fldCharType="end"/>
        </w:r>
      </w:hyperlink>
    </w:p>
    <w:p w14:paraId="52ABBB9F"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6" w:history="1">
        <w:r w:rsidR="00507218" w:rsidRPr="00A97916">
          <w:rPr>
            <w:rStyle w:val="a3"/>
            <w:noProof/>
          </w:rPr>
          <w:t>A.9</w:t>
        </w:r>
        <w:r w:rsidR="00507218">
          <w:rPr>
            <w:rFonts w:asciiTheme="minorHAnsi" w:eastAsiaTheme="minorEastAsia" w:hAnsiTheme="minorHAnsi" w:cstheme="minorBidi"/>
            <w:noProof/>
            <w:kern w:val="2"/>
            <w:sz w:val="21"/>
            <w:szCs w:val="22"/>
            <w:lang w:eastAsia="zh-CN"/>
          </w:rPr>
          <w:tab/>
        </w:r>
        <w:r w:rsidR="00507218" w:rsidRPr="00A97916">
          <w:rPr>
            <w:rStyle w:val="a3"/>
            <w:noProof/>
          </w:rPr>
          <w:t>Conformance class: AI_TDChangeset</w:t>
        </w:r>
        <w:r w:rsidR="00507218">
          <w:rPr>
            <w:noProof/>
            <w:webHidden/>
          </w:rPr>
          <w:tab/>
        </w:r>
        <w:r w:rsidR="00507218">
          <w:rPr>
            <w:noProof/>
            <w:webHidden/>
          </w:rPr>
          <w:fldChar w:fldCharType="begin"/>
        </w:r>
        <w:r w:rsidR="00507218">
          <w:rPr>
            <w:noProof/>
            <w:webHidden/>
          </w:rPr>
          <w:instrText xml:space="preserve"> PAGEREF _Toc113876816 \h </w:instrText>
        </w:r>
        <w:r w:rsidR="00507218">
          <w:rPr>
            <w:noProof/>
            <w:webHidden/>
          </w:rPr>
        </w:r>
        <w:r w:rsidR="00507218">
          <w:rPr>
            <w:noProof/>
            <w:webHidden/>
          </w:rPr>
          <w:fldChar w:fldCharType="separate"/>
        </w:r>
        <w:r w:rsidR="00507218">
          <w:rPr>
            <w:noProof/>
            <w:webHidden/>
          </w:rPr>
          <w:t>49</w:t>
        </w:r>
        <w:r w:rsidR="00507218">
          <w:rPr>
            <w:noProof/>
            <w:webHidden/>
          </w:rPr>
          <w:fldChar w:fldCharType="end"/>
        </w:r>
      </w:hyperlink>
    </w:p>
    <w:p w14:paraId="2149B16F" w14:textId="77777777" w:rsidR="00507218" w:rsidRDefault="007C1CC2">
      <w:pPr>
        <w:pStyle w:val="10"/>
        <w:tabs>
          <w:tab w:val="left" w:pos="1260"/>
          <w:tab w:val="right" w:leader="dot" w:pos="8630"/>
        </w:tabs>
        <w:rPr>
          <w:rFonts w:asciiTheme="minorHAnsi" w:eastAsiaTheme="minorEastAsia" w:hAnsiTheme="minorHAnsi" w:cstheme="minorBidi"/>
          <w:noProof/>
          <w:kern w:val="2"/>
          <w:sz w:val="21"/>
          <w:szCs w:val="22"/>
          <w:lang w:eastAsia="zh-CN"/>
        </w:rPr>
      </w:pPr>
      <w:hyperlink w:anchor="_Toc113876817" w:history="1">
        <w:r w:rsidR="00507218" w:rsidRPr="00A97916">
          <w:rPr>
            <w:rStyle w:val="a3"/>
            <w:noProof/>
          </w:rPr>
          <w:t>Annex B</w:t>
        </w:r>
        <w:r w:rsidR="00507218">
          <w:rPr>
            <w:rFonts w:asciiTheme="minorHAnsi" w:eastAsiaTheme="minorEastAsia" w:hAnsiTheme="minorHAnsi" w:cstheme="minorBidi"/>
            <w:noProof/>
            <w:kern w:val="2"/>
            <w:sz w:val="21"/>
            <w:szCs w:val="22"/>
            <w:lang w:eastAsia="zh-CN"/>
          </w:rPr>
          <w:tab/>
        </w:r>
        <w:r w:rsidR="00507218" w:rsidRPr="00A97916">
          <w:rPr>
            <w:rStyle w:val="a3"/>
            <w:noProof/>
          </w:rPr>
          <w:t>Example (Informative)</w:t>
        </w:r>
        <w:r w:rsidR="00507218">
          <w:rPr>
            <w:noProof/>
            <w:webHidden/>
          </w:rPr>
          <w:tab/>
        </w:r>
        <w:r w:rsidR="00507218">
          <w:rPr>
            <w:noProof/>
            <w:webHidden/>
          </w:rPr>
          <w:fldChar w:fldCharType="begin"/>
        </w:r>
        <w:r w:rsidR="00507218">
          <w:rPr>
            <w:noProof/>
            <w:webHidden/>
          </w:rPr>
          <w:instrText xml:space="preserve"> PAGEREF _Toc113876817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2328ADAB"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8" w:history="1">
        <w:r w:rsidR="00507218" w:rsidRPr="00A97916">
          <w:rPr>
            <w:rStyle w:val="a3"/>
            <w:noProof/>
          </w:rPr>
          <w:t>B.1</w:t>
        </w:r>
        <w:r w:rsidR="00507218">
          <w:rPr>
            <w:rFonts w:asciiTheme="minorHAnsi" w:eastAsiaTheme="minorEastAsia" w:hAnsiTheme="minorHAnsi" w:cstheme="minorBidi"/>
            <w:noProof/>
            <w:kern w:val="2"/>
            <w:sz w:val="21"/>
            <w:szCs w:val="22"/>
            <w:lang w:eastAsia="zh-CN"/>
          </w:rPr>
          <w:tab/>
        </w:r>
        <w:r w:rsidR="00507218" w:rsidRPr="00A97916">
          <w:rPr>
            <w:rStyle w:val="a3"/>
            <w:noProof/>
          </w:rPr>
          <w:t>WHU-RS19 dataset</w:t>
        </w:r>
        <w:r w:rsidR="00507218">
          <w:rPr>
            <w:noProof/>
            <w:webHidden/>
          </w:rPr>
          <w:tab/>
        </w:r>
        <w:r w:rsidR="00507218">
          <w:rPr>
            <w:noProof/>
            <w:webHidden/>
          </w:rPr>
          <w:fldChar w:fldCharType="begin"/>
        </w:r>
        <w:r w:rsidR="00507218">
          <w:rPr>
            <w:noProof/>
            <w:webHidden/>
          </w:rPr>
          <w:instrText xml:space="preserve"> PAGEREF _Toc113876818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A9B3164"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19" w:history="1">
        <w:r w:rsidR="00507218" w:rsidRPr="00A97916">
          <w:rPr>
            <w:rStyle w:val="a3"/>
            <w:noProof/>
          </w:rPr>
          <w:t>B.2</w:t>
        </w:r>
        <w:r w:rsidR="00507218">
          <w:rPr>
            <w:rFonts w:asciiTheme="minorHAnsi" w:eastAsiaTheme="minorEastAsia" w:hAnsiTheme="minorHAnsi" w:cstheme="minorBidi"/>
            <w:noProof/>
            <w:kern w:val="2"/>
            <w:sz w:val="21"/>
            <w:szCs w:val="22"/>
            <w:lang w:eastAsia="zh-CN"/>
          </w:rPr>
          <w:tab/>
        </w:r>
        <w:r w:rsidR="00507218" w:rsidRPr="00A97916">
          <w:rPr>
            <w:rStyle w:val="a3"/>
            <w:noProof/>
          </w:rPr>
          <w:t>DOTA-v1.5 dataset</w:t>
        </w:r>
        <w:r w:rsidR="00507218">
          <w:rPr>
            <w:noProof/>
            <w:webHidden/>
          </w:rPr>
          <w:tab/>
        </w:r>
        <w:r w:rsidR="00507218">
          <w:rPr>
            <w:noProof/>
            <w:webHidden/>
          </w:rPr>
          <w:fldChar w:fldCharType="begin"/>
        </w:r>
        <w:r w:rsidR="00507218">
          <w:rPr>
            <w:noProof/>
            <w:webHidden/>
          </w:rPr>
          <w:instrText xml:space="preserve"> PAGEREF _Toc113876819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5EC2B2FA"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0" w:history="1">
        <w:r w:rsidR="00507218" w:rsidRPr="00A97916">
          <w:rPr>
            <w:rStyle w:val="a3"/>
            <w:noProof/>
          </w:rPr>
          <w:t>B.3</w:t>
        </w:r>
        <w:r w:rsidR="00507218">
          <w:rPr>
            <w:rFonts w:asciiTheme="minorHAnsi" w:eastAsiaTheme="minorEastAsia" w:hAnsiTheme="minorHAnsi" w:cstheme="minorBidi"/>
            <w:noProof/>
            <w:kern w:val="2"/>
            <w:sz w:val="21"/>
            <w:szCs w:val="22"/>
            <w:lang w:eastAsia="zh-CN"/>
          </w:rPr>
          <w:tab/>
        </w:r>
        <w:r w:rsidR="00507218" w:rsidRPr="00A97916">
          <w:rPr>
            <w:rStyle w:val="a3"/>
            <w:noProof/>
          </w:rPr>
          <w:t>KITTI 2D object detection dataset</w:t>
        </w:r>
        <w:r w:rsidR="00507218">
          <w:rPr>
            <w:noProof/>
            <w:webHidden/>
          </w:rPr>
          <w:tab/>
        </w:r>
        <w:r w:rsidR="00507218">
          <w:rPr>
            <w:noProof/>
            <w:webHidden/>
          </w:rPr>
          <w:fldChar w:fldCharType="begin"/>
        </w:r>
        <w:r w:rsidR="00507218">
          <w:rPr>
            <w:noProof/>
            <w:webHidden/>
          </w:rPr>
          <w:instrText xml:space="preserve"> PAGEREF _Toc113876820 \h </w:instrText>
        </w:r>
        <w:r w:rsidR="00507218">
          <w:rPr>
            <w:noProof/>
            <w:webHidden/>
          </w:rPr>
        </w:r>
        <w:r w:rsidR="00507218">
          <w:rPr>
            <w:noProof/>
            <w:webHidden/>
          </w:rPr>
          <w:fldChar w:fldCharType="separate"/>
        </w:r>
        <w:r w:rsidR="00507218">
          <w:rPr>
            <w:noProof/>
            <w:webHidden/>
          </w:rPr>
          <w:t>50</w:t>
        </w:r>
        <w:r w:rsidR="00507218">
          <w:rPr>
            <w:noProof/>
            <w:webHidden/>
          </w:rPr>
          <w:fldChar w:fldCharType="end"/>
        </w:r>
      </w:hyperlink>
    </w:p>
    <w:p w14:paraId="6E58FF01"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1" w:history="1">
        <w:r w:rsidR="00507218" w:rsidRPr="00A97916">
          <w:rPr>
            <w:rStyle w:val="a3"/>
            <w:noProof/>
          </w:rPr>
          <w:t>B.4</w:t>
        </w:r>
        <w:r w:rsidR="00507218">
          <w:rPr>
            <w:rFonts w:asciiTheme="minorHAnsi" w:eastAsiaTheme="minorEastAsia" w:hAnsiTheme="minorHAnsi" w:cstheme="minorBidi"/>
            <w:noProof/>
            <w:kern w:val="2"/>
            <w:sz w:val="21"/>
            <w:szCs w:val="22"/>
            <w:lang w:eastAsia="zh-CN"/>
          </w:rPr>
          <w:tab/>
        </w:r>
        <w:r w:rsidR="00507218" w:rsidRPr="00A97916">
          <w:rPr>
            <w:rStyle w:val="a3"/>
            <w:noProof/>
          </w:rPr>
          <w:t>GID dataset</w:t>
        </w:r>
        <w:r w:rsidR="00507218">
          <w:rPr>
            <w:noProof/>
            <w:webHidden/>
          </w:rPr>
          <w:tab/>
        </w:r>
        <w:r w:rsidR="00507218">
          <w:rPr>
            <w:noProof/>
            <w:webHidden/>
          </w:rPr>
          <w:fldChar w:fldCharType="begin"/>
        </w:r>
        <w:r w:rsidR="00507218">
          <w:rPr>
            <w:noProof/>
            <w:webHidden/>
          </w:rPr>
          <w:instrText xml:space="preserve"> PAGEREF _Toc113876821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673BAF90"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2" w:history="1">
        <w:r w:rsidR="00507218" w:rsidRPr="00A97916">
          <w:rPr>
            <w:rStyle w:val="a3"/>
            <w:noProof/>
          </w:rPr>
          <w:t>B.5</w:t>
        </w:r>
        <w:r w:rsidR="00507218">
          <w:rPr>
            <w:rFonts w:asciiTheme="minorHAnsi" w:eastAsiaTheme="minorEastAsia" w:hAnsiTheme="minorHAnsi" w:cstheme="minorBidi"/>
            <w:noProof/>
            <w:kern w:val="2"/>
            <w:sz w:val="21"/>
            <w:szCs w:val="22"/>
            <w:lang w:eastAsia="zh-CN"/>
          </w:rPr>
          <w:tab/>
        </w:r>
        <w:r w:rsidR="00507218" w:rsidRPr="00A97916">
          <w:rPr>
            <w:rStyle w:val="a3"/>
            <w:noProof/>
          </w:rPr>
          <w:t>Toronto3D dataset</w:t>
        </w:r>
        <w:r w:rsidR="00507218">
          <w:rPr>
            <w:noProof/>
            <w:webHidden/>
          </w:rPr>
          <w:tab/>
        </w:r>
        <w:r w:rsidR="00507218">
          <w:rPr>
            <w:noProof/>
            <w:webHidden/>
          </w:rPr>
          <w:fldChar w:fldCharType="begin"/>
        </w:r>
        <w:r w:rsidR="00507218">
          <w:rPr>
            <w:noProof/>
            <w:webHidden/>
          </w:rPr>
          <w:instrText xml:space="preserve"> PAGEREF _Toc113876822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77CB1E38"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3" w:history="1">
        <w:r w:rsidR="00507218" w:rsidRPr="00A97916">
          <w:rPr>
            <w:rStyle w:val="a3"/>
            <w:noProof/>
          </w:rPr>
          <w:t>B.6</w:t>
        </w:r>
        <w:r w:rsidR="00507218">
          <w:rPr>
            <w:rFonts w:asciiTheme="minorHAnsi" w:eastAsiaTheme="minorEastAsia" w:hAnsiTheme="minorHAnsi" w:cstheme="minorBidi"/>
            <w:noProof/>
            <w:kern w:val="2"/>
            <w:sz w:val="21"/>
            <w:szCs w:val="22"/>
            <w:lang w:eastAsia="zh-CN"/>
          </w:rPr>
          <w:tab/>
        </w:r>
        <w:r w:rsidR="00507218" w:rsidRPr="00A97916">
          <w:rPr>
            <w:rStyle w:val="a3"/>
            <w:noProof/>
          </w:rPr>
          <w:t>WHU-Building dataset</w:t>
        </w:r>
        <w:r w:rsidR="00507218">
          <w:rPr>
            <w:noProof/>
            <w:webHidden/>
          </w:rPr>
          <w:tab/>
        </w:r>
        <w:r w:rsidR="00507218">
          <w:rPr>
            <w:noProof/>
            <w:webHidden/>
          </w:rPr>
          <w:fldChar w:fldCharType="begin"/>
        </w:r>
        <w:r w:rsidR="00507218">
          <w:rPr>
            <w:noProof/>
            <w:webHidden/>
          </w:rPr>
          <w:instrText xml:space="preserve"> PAGEREF _Toc113876823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465354A9"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4" w:history="1">
        <w:r w:rsidR="00507218" w:rsidRPr="00A97916">
          <w:rPr>
            <w:rStyle w:val="a3"/>
            <w:noProof/>
          </w:rPr>
          <w:t>B.7</w:t>
        </w:r>
        <w:r w:rsidR="00507218">
          <w:rPr>
            <w:rFonts w:asciiTheme="minorHAnsi" w:eastAsiaTheme="minorEastAsia" w:hAnsiTheme="minorHAnsi" w:cstheme="minorBidi"/>
            <w:noProof/>
            <w:kern w:val="2"/>
            <w:sz w:val="21"/>
            <w:szCs w:val="22"/>
            <w:lang w:eastAsia="zh-CN"/>
          </w:rPr>
          <w:tab/>
        </w:r>
        <w:r w:rsidR="00507218" w:rsidRPr="00A97916">
          <w:rPr>
            <w:rStyle w:val="a3"/>
            <w:noProof/>
          </w:rPr>
          <w:t>California change detection dataset</w:t>
        </w:r>
        <w:r w:rsidR="00507218">
          <w:rPr>
            <w:noProof/>
            <w:webHidden/>
          </w:rPr>
          <w:tab/>
        </w:r>
        <w:r w:rsidR="00507218">
          <w:rPr>
            <w:noProof/>
            <w:webHidden/>
          </w:rPr>
          <w:fldChar w:fldCharType="begin"/>
        </w:r>
        <w:r w:rsidR="00507218">
          <w:rPr>
            <w:noProof/>
            <w:webHidden/>
          </w:rPr>
          <w:instrText xml:space="preserve"> PAGEREF _Toc113876824 \h </w:instrText>
        </w:r>
        <w:r w:rsidR="00507218">
          <w:rPr>
            <w:noProof/>
            <w:webHidden/>
          </w:rPr>
        </w:r>
        <w:r w:rsidR="00507218">
          <w:rPr>
            <w:noProof/>
            <w:webHidden/>
          </w:rPr>
          <w:fldChar w:fldCharType="separate"/>
        </w:r>
        <w:r w:rsidR="00507218">
          <w:rPr>
            <w:noProof/>
            <w:webHidden/>
          </w:rPr>
          <w:t>51</w:t>
        </w:r>
        <w:r w:rsidR="00507218">
          <w:rPr>
            <w:noProof/>
            <w:webHidden/>
          </w:rPr>
          <w:fldChar w:fldCharType="end"/>
        </w:r>
      </w:hyperlink>
    </w:p>
    <w:p w14:paraId="05E3BD3A" w14:textId="77777777" w:rsidR="00507218" w:rsidRDefault="007C1CC2">
      <w:pPr>
        <w:pStyle w:val="20"/>
        <w:tabs>
          <w:tab w:val="left" w:pos="840"/>
          <w:tab w:val="right" w:leader="dot" w:pos="8630"/>
        </w:tabs>
        <w:rPr>
          <w:rFonts w:asciiTheme="minorHAnsi" w:eastAsiaTheme="minorEastAsia" w:hAnsiTheme="minorHAnsi" w:cstheme="minorBidi"/>
          <w:noProof/>
          <w:kern w:val="2"/>
          <w:sz w:val="21"/>
          <w:szCs w:val="22"/>
          <w:lang w:eastAsia="zh-CN"/>
        </w:rPr>
      </w:pPr>
      <w:hyperlink w:anchor="_Toc113876825" w:history="1">
        <w:r w:rsidR="00507218" w:rsidRPr="00A97916">
          <w:rPr>
            <w:rStyle w:val="a3"/>
            <w:noProof/>
          </w:rPr>
          <w:t>B.8</w:t>
        </w:r>
        <w:r w:rsidR="00507218">
          <w:rPr>
            <w:rFonts w:asciiTheme="minorHAnsi" w:eastAsiaTheme="minorEastAsia" w:hAnsiTheme="minorHAnsi" w:cstheme="minorBidi"/>
            <w:noProof/>
            <w:kern w:val="2"/>
            <w:sz w:val="21"/>
            <w:szCs w:val="22"/>
            <w:lang w:eastAsia="zh-CN"/>
          </w:rPr>
          <w:tab/>
        </w:r>
        <w:r w:rsidR="00507218" w:rsidRPr="00A97916">
          <w:rPr>
            <w:rStyle w:val="a3"/>
            <w:noProof/>
          </w:rPr>
          <w:t>WHU MVS dataset</w:t>
        </w:r>
        <w:r w:rsidR="00507218">
          <w:rPr>
            <w:noProof/>
            <w:webHidden/>
          </w:rPr>
          <w:tab/>
        </w:r>
        <w:r w:rsidR="00507218">
          <w:rPr>
            <w:noProof/>
            <w:webHidden/>
          </w:rPr>
          <w:fldChar w:fldCharType="begin"/>
        </w:r>
        <w:r w:rsidR="00507218">
          <w:rPr>
            <w:noProof/>
            <w:webHidden/>
          </w:rPr>
          <w:instrText xml:space="preserve"> PAGEREF _Toc113876825 \h </w:instrText>
        </w:r>
        <w:r w:rsidR="00507218">
          <w:rPr>
            <w:noProof/>
            <w:webHidden/>
          </w:rPr>
        </w:r>
        <w:r w:rsidR="00507218">
          <w:rPr>
            <w:noProof/>
            <w:webHidden/>
          </w:rPr>
          <w:fldChar w:fldCharType="separate"/>
        </w:r>
        <w:r w:rsidR="00507218">
          <w:rPr>
            <w:noProof/>
            <w:webHidden/>
          </w:rPr>
          <w:t>52</w:t>
        </w:r>
        <w:r w:rsidR="00507218">
          <w:rPr>
            <w:noProof/>
            <w:webHidden/>
          </w:rPr>
          <w:fldChar w:fldCharType="end"/>
        </w:r>
      </w:hyperlink>
    </w:p>
    <w:p w14:paraId="0CDF07C8" w14:textId="77777777" w:rsidR="00507218" w:rsidRDefault="007C1CC2">
      <w:pPr>
        <w:pStyle w:val="10"/>
        <w:tabs>
          <w:tab w:val="left" w:pos="1260"/>
          <w:tab w:val="right" w:leader="dot" w:pos="8630"/>
        </w:tabs>
        <w:rPr>
          <w:rFonts w:asciiTheme="minorHAnsi" w:eastAsiaTheme="minorEastAsia" w:hAnsiTheme="minorHAnsi" w:cstheme="minorBidi"/>
          <w:noProof/>
          <w:kern w:val="2"/>
          <w:sz w:val="21"/>
          <w:szCs w:val="22"/>
          <w:lang w:eastAsia="zh-CN"/>
        </w:rPr>
      </w:pPr>
      <w:hyperlink w:anchor="_Toc113876826" w:history="1">
        <w:r w:rsidR="00507218" w:rsidRPr="00A97916">
          <w:rPr>
            <w:rStyle w:val="a3"/>
            <w:noProof/>
          </w:rPr>
          <w:t>Annex C</w:t>
        </w:r>
        <w:r w:rsidR="00507218">
          <w:rPr>
            <w:rFonts w:asciiTheme="minorHAnsi" w:eastAsiaTheme="minorEastAsia" w:hAnsiTheme="minorHAnsi" w:cstheme="minorBidi"/>
            <w:noProof/>
            <w:kern w:val="2"/>
            <w:sz w:val="21"/>
            <w:szCs w:val="22"/>
            <w:lang w:eastAsia="zh-CN"/>
          </w:rPr>
          <w:tab/>
        </w:r>
        <w:r w:rsidR="00507218" w:rsidRPr="00A97916">
          <w:rPr>
            <w:rStyle w:val="a3"/>
            <w:noProof/>
          </w:rPr>
          <w:t>Revision history (Informative)</w:t>
        </w:r>
        <w:r w:rsidR="00507218">
          <w:rPr>
            <w:noProof/>
            <w:webHidden/>
          </w:rPr>
          <w:tab/>
        </w:r>
        <w:r w:rsidR="00507218">
          <w:rPr>
            <w:noProof/>
            <w:webHidden/>
          </w:rPr>
          <w:fldChar w:fldCharType="begin"/>
        </w:r>
        <w:r w:rsidR="00507218">
          <w:rPr>
            <w:noProof/>
            <w:webHidden/>
          </w:rPr>
          <w:instrText xml:space="preserve"> PAGEREF _Toc113876826 \h </w:instrText>
        </w:r>
        <w:r w:rsidR="00507218">
          <w:rPr>
            <w:noProof/>
            <w:webHidden/>
          </w:rPr>
        </w:r>
        <w:r w:rsidR="00507218">
          <w:rPr>
            <w:noProof/>
            <w:webHidden/>
          </w:rPr>
          <w:fldChar w:fldCharType="separate"/>
        </w:r>
        <w:r w:rsidR="00507218">
          <w:rPr>
            <w:noProof/>
            <w:webHidden/>
          </w:rPr>
          <w:t>53</w:t>
        </w:r>
        <w:r w:rsidR="00507218">
          <w:rPr>
            <w:noProof/>
            <w:webHidden/>
          </w:rPr>
          <w:fldChar w:fldCharType="end"/>
        </w:r>
      </w:hyperlink>
    </w:p>
    <w:p w14:paraId="633A2F7D" w14:textId="77777777" w:rsidR="00507218" w:rsidRDefault="007C1CC2">
      <w:pPr>
        <w:pStyle w:val="10"/>
        <w:tabs>
          <w:tab w:val="left" w:pos="1260"/>
          <w:tab w:val="right" w:leader="dot" w:pos="8630"/>
        </w:tabs>
        <w:rPr>
          <w:rFonts w:asciiTheme="minorHAnsi" w:eastAsiaTheme="minorEastAsia" w:hAnsiTheme="minorHAnsi" w:cstheme="minorBidi"/>
          <w:noProof/>
          <w:kern w:val="2"/>
          <w:sz w:val="21"/>
          <w:szCs w:val="22"/>
          <w:lang w:eastAsia="zh-CN"/>
        </w:rPr>
      </w:pPr>
      <w:hyperlink w:anchor="_Toc113876827" w:history="1">
        <w:r w:rsidR="00507218" w:rsidRPr="00A97916">
          <w:rPr>
            <w:rStyle w:val="a3"/>
            <w:noProof/>
          </w:rPr>
          <w:t>Annex D</w:t>
        </w:r>
        <w:r w:rsidR="00507218">
          <w:rPr>
            <w:rFonts w:asciiTheme="minorHAnsi" w:eastAsiaTheme="minorEastAsia" w:hAnsiTheme="minorHAnsi" w:cstheme="minorBidi"/>
            <w:noProof/>
            <w:kern w:val="2"/>
            <w:sz w:val="21"/>
            <w:szCs w:val="22"/>
            <w:lang w:eastAsia="zh-CN"/>
          </w:rPr>
          <w:tab/>
        </w:r>
        <w:r w:rsidR="00507218" w:rsidRPr="00A97916">
          <w:rPr>
            <w:rStyle w:val="a3"/>
            <w:noProof/>
          </w:rPr>
          <w:t>Bibliography</w:t>
        </w:r>
        <w:r w:rsidR="00507218">
          <w:rPr>
            <w:noProof/>
            <w:webHidden/>
          </w:rPr>
          <w:tab/>
        </w:r>
        <w:r w:rsidR="00507218">
          <w:rPr>
            <w:noProof/>
            <w:webHidden/>
          </w:rPr>
          <w:fldChar w:fldCharType="begin"/>
        </w:r>
        <w:r w:rsidR="00507218">
          <w:rPr>
            <w:noProof/>
            <w:webHidden/>
          </w:rPr>
          <w:instrText xml:space="preserve"> PAGEREF _Toc113876827 \h </w:instrText>
        </w:r>
        <w:r w:rsidR="00507218">
          <w:rPr>
            <w:noProof/>
            <w:webHidden/>
          </w:rPr>
        </w:r>
        <w:r w:rsidR="00507218">
          <w:rPr>
            <w:noProof/>
            <w:webHidden/>
          </w:rPr>
          <w:fldChar w:fldCharType="separate"/>
        </w:r>
        <w:r w:rsidR="00507218">
          <w:rPr>
            <w:noProof/>
            <w:webHidden/>
          </w:rPr>
          <w:t>54</w:t>
        </w:r>
        <w:r w:rsidR="00507218">
          <w:rPr>
            <w:noProof/>
            <w:webHidden/>
          </w:rPr>
          <w:fldChar w:fldCharType="end"/>
        </w:r>
      </w:hyperlink>
    </w:p>
    <w:p w14:paraId="34D4798A" w14:textId="086A8079"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9B204ED" w:rsidR="007F6680" w:rsidRPr="00527DCA" w:rsidRDefault="00126855" w:rsidP="00527DCA">
      <w:r w:rsidRPr="00126855">
        <w:t>JavaScript Object Notation (JSON) is widely used for encoding data in Web-based applications. It consists of sets of objects described by name/value pairs.  This OGC standard describes a JSON encoding for geospatial training datasets. It is based on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lastRenderedPageBreak/>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4" w:name="_Toc113876777"/>
      <w:r>
        <w:t>Scope</w:t>
      </w:r>
      <w:bookmarkEnd w:id="4"/>
    </w:p>
    <w:p w14:paraId="5FDDD976" w14:textId="77777777" w:rsidR="00126855" w:rsidRDefault="00126855" w:rsidP="00126855">
      <w:r>
        <w:t>This OGC standard defines a JSON encoding of training datasets.  The standard provides a document model for the exchange of information describing training datasets, both within and between different organizations.</w:t>
      </w:r>
    </w:p>
    <w:p w14:paraId="580024F6" w14:textId="66C59839" w:rsidR="008E5455" w:rsidRPr="00BA2A86" w:rsidRDefault="00126855" w:rsidP="00165E04">
      <w:r>
        <w:t>The document model is derived from the conceptual models defined in the OGC Training Data Markup Language for Artificial Intelligence (TrainingDML-AI) Part1: Conceptual Model Standard.</w:t>
      </w:r>
    </w:p>
    <w:p w14:paraId="4CB31C31" w14:textId="77777777" w:rsidR="009A7B37" w:rsidRDefault="009A7B37">
      <w:pPr>
        <w:pStyle w:val="1"/>
      </w:pPr>
      <w:bookmarkStart w:id="5" w:name="_Toc113876778"/>
      <w:r>
        <w:t>Conformance</w:t>
      </w:r>
      <w:bookmarkEnd w:id="5"/>
    </w:p>
    <w:p w14:paraId="6EE7D1FC" w14:textId="15473752" w:rsidR="00537F20" w:rsidRPr="00537F20" w:rsidRDefault="00537F20" w:rsidP="00537F20">
      <w:pPr>
        <w:rPr>
          <w:lang w:val="en-AU"/>
        </w:rPr>
      </w:pPr>
      <w:r w:rsidRPr="00537F20">
        <w:rPr>
          <w:lang w:val="en-AU"/>
        </w:rPr>
        <w:t>This standard defines a</w:t>
      </w:r>
      <w:r>
        <w:rPr>
          <w:lang w:val="en-AU"/>
        </w:rPr>
        <w:t xml:space="preserve"> JSON encoding for </w:t>
      </w:r>
      <w:r w:rsidR="0010005A">
        <w:rPr>
          <w:lang w:val="en-AU"/>
        </w:rPr>
        <w:t xml:space="preserve">AI </w:t>
      </w:r>
      <w:r>
        <w:rPr>
          <w:lang w:val="en-AU"/>
        </w:rPr>
        <w:t>training dataset</w:t>
      </w:r>
      <w:r w:rsidRPr="00537F20">
        <w:rPr>
          <w:lang w:val="en-AU"/>
        </w:rPr>
        <w:t>. The standardizati</w:t>
      </w:r>
      <w:r w:rsidR="0010005A">
        <w:rPr>
          <w:lang w:val="en-AU"/>
        </w:rPr>
        <w:t>on targets for this standard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4B5346ED" w:rsidR="00537F20" w:rsidRPr="00537F20" w:rsidRDefault="00537F20" w:rsidP="00537F20">
      <w:pPr>
        <w:rPr>
          <w:lang w:val="en-AU"/>
        </w:rPr>
      </w:pPr>
      <w:r w:rsidRPr="00537F20">
        <w:rPr>
          <w:lang w:val="en-AU"/>
        </w:rPr>
        <w:t>Conformance with this standard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 site.</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13876779"/>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3E196041" w14:textId="662AE68C" w:rsidR="009A7B37" w:rsidRDefault="00714833" w:rsidP="00BA340D">
      <w:r w:rsidRPr="00714833">
        <w:t>RFC 7159</w:t>
      </w:r>
      <w:r w:rsidR="00A0045F">
        <w:t>,</w:t>
      </w:r>
      <w:r>
        <w:t xml:space="preserve"> </w:t>
      </w:r>
      <w:r w:rsidRPr="00714833">
        <w:t xml:space="preserve">The JavaScript Object Notation (JSON) Data Interchange Format, 2014, </w:t>
      </w:r>
      <w:hyperlink r:id="rId11" w:history="1">
        <w:r w:rsidRPr="006B03CF">
          <w:rPr>
            <w:rStyle w:val="a3"/>
          </w:rPr>
          <w:t>http://www.ietf.org/rfc/rfc7159.txt</w:t>
        </w:r>
      </w:hyperlink>
    </w:p>
    <w:p w14:paraId="7C5E799B" w14:textId="16DB7176" w:rsidR="00714833" w:rsidRDefault="00714833" w:rsidP="00BA340D">
      <w:r w:rsidRPr="00714833">
        <w:t>RFC 7946</w:t>
      </w:r>
      <w:r w:rsidR="00A0045F">
        <w:t>,</w:t>
      </w:r>
      <w:r>
        <w:t xml:space="preserve"> </w:t>
      </w:r>
      <w:r w:rsidRPr="00714833">
        <w:t xml:space="preserve">The GeoJSON Format, 2016, </w:t>
      </w:r>
      <w:hyperlink r:id="rId12" w:history="1">
        <w:r w:rsidR="00027513" w:rsidRPr="006B03CF">
          <w:rPr>
            <w:rStyle w:val="a3"/>
          </w:rPr>
          <w:t>https://tools.ietf.org/html/rfc7946</w:t>
        </w:r>
      </w:hyperlink>
    </w:p>
    <w:p w14:paraId="396CFFD0" w14:textId="7B9C8538" w:rsidR="00027513" w:rsidRDefault="00027513" w:rsidP="00BA340D">
      <w:r w:rsidRPr="00027513">
        <w:lastRenderedPageBreak/>
        <w:t>RFC 3986</w:t>
      </w:r>
      <w:r w:rsidR="00A0045F">
        <w:t>,</w:t>
      </w:r>
      <w:r>
        <w:t xml:space="preserve"> </w:t>
      </w:r>
      <w:r w:rsidRPr="00027513">
        <w:t xml:space="preserve">Uniform Resource Identifiers (URI): Generic Syntax, 2005 </w:t>
      </w:r>
      <w:hyperlink r:id="rId13" w:history="1">
        <w:r w:rsidRPr="006B03CF">
          <w:rPr>
            <w:rStyle w:val="a3"/>
          </w:rPr>
          <w:t>http://www.ietf.org/rfc/rfc3986.txt</w:t>
        </w:r>
      </w:hyperlink>
    </w:p>
    <w:p w14:paraId="490967AA" w14:textId="50D82503" w:rsidR="00027513" w:rsidRDefault="00027513" w:rsidP="00BA340D">
      <w:r w:rsidRPr="00027513">
        <w:t>RFC 3987</w:t>
      </w:r>
      <w:r w:rsidR="00A0045F">
        <w:t>,</w:t>
      </w:r>
      <w:r>
        <w:t xml:space="preserve"> </w:t>
      </w:r>
      <w:r w:rsidRPr="00027513">
        <w:t xml:space="preserve">Internationalised Resource Identifiers (IRIs), 2005, </w:t>
      </w:r>
      <w:hyperlink r:id="rId14" w:history="1">
        <w:r w:rsidRPr="006B03CF">
          <w:rPr>
            <w:rStyle w:val="a3"/>
          </w:rPr>
          <w:t>https://tools.ietf.org/html/rfc3987</w:t>
        </w:r>
      </w:hyperlink>
      <w:r w:rsidRPr="00027513">
        <w:t xml:space="preserve">.he JSON Data Interchange Format, 2017, </w:t>
      </w:r>
      <w:hyperlink r:id="rId15" w:history="1">
        <w:r w:rsidRPr="006B03CF">
          <w:rPr>
            <w:rStyle w:val="a3"/>
          </w:rPr>
          <w:t>http://www.ecma-international.org/publications/files/ECMA-ST/ECMA-404.pdf</w:t>
        </w:r>
      </w:hyperlink>
    </w:p>
    <w:p w14:paraId="6E8E8131" w14:textId="7D66B01C" w:rsidR="009A7B37" w:rsidRDefault="009A7B37">
      <w:pPr>
        <w:pStyle w:val="1"/>
      </w:pPr>
      <w:bookmarkStart w:id="7" w:name="_Toc113876780"/>
      <w:r>
        <w:t>Terms and Definitions</w:t>
      </w:r>
      <w:bookmarkEnd w:id="7"/>
    </w:p>
    <w:p w14:paraId="6BFF1DFF" w14:textId="4D9C4FCB" w:rsidR="009A7B37" w:rsidRDefault="00107D02">
      <w:r w:rsidRPr="00107D02">
        <w:t>This document used the terms defined in</w:t>
      </w:r>
      <w:r>
        <w:t xml:space="preserve"> </w:t>
      </w:r>
      <w:r w:rsidRPr="00107D02">
        <w:t>Policy Directive 49</w:t>
      </w:r>
      <w:r>
        <w:rPr>
          <w:rStyle w:val="ae"/>
        </w:rPr>
        <w:footnoteReference w:id="1"/>
      </w:r>
      <w:r w:rsidRPr="00107D02">
        <w:t xml:space="preserve">, which is based on the ISO/IEC Directives, Part 2, Rules for the structure and drafting of International Standards. In particular, the word </w:t>
      </w:r>
      <w:r w:rsidR="00091BC3">
        <w:t>“</w:t>
      </w:r>
      <w:r w:rsidRPr="00107D02">
        <w:t>shall</w:t>
      </w:r>
      <w:r w:rsidR="00091BC3">
        <w:t>”</w:t>
      </w:r>
      <w:r w:rsidRPr="00107D02">
        <w:t xml:space="preserve"> (not </w:t>
      </w:r>
      <w:r w:rsidR="00091BC3">
        <w:t>“</w:t>
      </w:r>
      <w:r w:rsidRPr="00107D02">
        <w:t>must</w:t>
      </w:r>
      <w:r w:rsidR="00091BC3">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3876789"/>
      <w:bookmarkStart w:id="9" w:name="_Toc110449359"/>
      <w:bookmarkStart w:id="10" w:name="_Toc112436596"/>
      <w:bookmarkStart w:id="11" w:name="OLE_LINK3"/>
      <w:bookmarkStart w:id="12" w:name="OLE_LINK4"/>
      <w:r w:rsidRPr="00922F80">
        <w:t xml:space="preserve">Artificial </w:t>
      </w:r>
      <w:r>
        <w:t>I</w:t>
      </w:r>
      <w:r w:rsidRPr="00922F80">
        <w:t>ntelligence</w:t>
      </w:r>
      <w:bookmarkEnd w:id="9"/>
      <w:bookmarkEnd w:id="10"/>
      <w:r w:rsidRPr="00922F80">
        <w:t xml:space="preserve"> </w:t>
      </w:r>
      <w:r>
        <w:t>(AI)</w:t>
      </w:r>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77777777" w:rsidR="00126855" w:rsidRDefault="00126855" w:rsidP="00126855">
      <w:pPr>
        <w:pStyle w:val="Definition"/>
      </w:pPr>
      <w:r w:rsidRPr="007D1AEE">
        <w:t xml:space="preserve">SOURCE: </w:t>
      </w:r>
      <w:r w:rsidRPr="008E5455">
        <w:t>OGC Training Data Markup Language for Artificial Intelligence (TrainingDML-AI) Part1: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OLE_LINK1"/>
      <w:bookmarkStart w:id="16"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p>
    <w:bookmarkEnd w:id="15"/>
    <w:bookmarkEnd w:id="16"/>
    <w:p w14:paraId="3914EF85" w14:textId="77777777" w:rsidR="00126855" w:rsidRDefault="00126855" w:rsidP="00126855">
      <w:pPr>
        <w:pStyle w:val="Definition"/>
        <w:jc w:val="both"/>
      </w:pPr>
      <w:r>
        <w:t xml:space="preserve">an important branch of artificial intelligence. ML processes create models from training data by using a set of learning algorithms, and then can use these models to make predictions. Depending on whether the training data include labels, the learning algorithms can be divided into supervised and unsupervised learning. </w:t>
      </w:r>
    </w:p>
    <w:p w14:paraId="73359203" w14:textId="77777777" w:rsidR="00126855" w:rsidRDefault="00126855" w:rsidP="00126855">
      <w:pPr>
        <w:pStyle w:val="Definition"/>
        <w:jc w:val="both"/>
      </w:pPr>
      <w:r w:rsidRPr="007D1AEE">
        <w:t xml:space="preserve">SOURCE: </w:t>
      </w:r>
      <w:r w:rsidRPr="008E5455">
        <w:t>OGC Training Data Markup Language for Artificial Intelligence (TrainingDML-AI) Part1: Conceptual Model Standard</w:t>
      </w:r>
    </w:p>
    <w:p w14:paraId="692F6EFB" w14:textId="77777777" w:rsidR="00126855" w:rsidRPr="003C771F" w:rsidRDefault="00126855" w:rsidP="00126855">
      <w:pPr>
        <w:pStyle w:val="2"/>
        <w:rPr>
          <w:lang w:eastAsia="zh-CN"/>
        </w:rPr>
      </w:pPr>
      <w:bookmarkStart w:id="17" w:name="_Toc110449361"/>
      <w:bookmarkStart w:id="18"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p>
    <w:p w14:paraId="5BC1709E" w14:textId="77777777" w:rsidR="00126855" w:rsidRDefault="00126855" w:rsidP="00126855">
      <w:pPr>
        <w:pStyle w:val="Definition"/>
      </w:pPr>
      <w:r w:rsidRPr="00C47021">
        <w:t>a subfield of machine learning concerned with algorithms inspired by the structure and function of the brain called artificial neural networks.</w:t>
      </w:r>
    </w:p>
    <w:p w14:paraId="270A4AA5" w14:textId="77777777" w:rsidR="00126855" w:rsidRDefault="00126855" w:rsidP="00126855">
      <w:pPr>
        <w:pStyle w:val="Definition"/>
      </w:pPr>
      <w:r w:rsidRPr="00C47021">
        <w:t xml:space="preserve">SOURCE:  </w:t>
      </w:r>
      <w:hyperlink r:id="rId16" w:history="1">
        <w:r w:rsidRPr="00A70D1C">
          <w:rPr>
            <w:rStyle w:val="a3"/>
          </w:rPr>
          <w:t>https://machinelearningmastery.com/what-is-deep-learning</w:t>
        </w:r>
      </w:hyperlink>
      <w:bookmarkEnd w:id="17"/>
      <w:bookmarkEnd w:id="18"/>
    </w:p>
    <w:p w14:paraId="50DE6F56" w14:textId="77777777" w:rsidR="00126855" w:rsidRPr="003C771F" w:rsidRDefault="00126855" w:rsidP="00126855">
      <w:pPr>
        <w:pStyle w:val="2"/>
      </w:pPr>
      <w:bookmarkStart w:id="19" w:name="_Toc110449362"/>
      <w:bookmarkStart w:id="2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p>
    <w:p w14:paraId="00621674" w14:textId="77777777" w:rsidR="00126855" w:rsidRDefault="00126855"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17" w:history="1">
        <w:r w:rsidRPr="00C47021">
          <w:rPr>
            <w:rStyle w:val="a3"/>
          </w:rPr>
          <w:t>OGC O</w:t>
        </w:r>
        <w:r>
          <w:rPr>
            <w:rStyle w:val="a3"/>
          </w:rPr>
          <w:t xml:space="preserve">bservations </w:t>
        </w:r>
        <w:r w:rsidRPr="00C47021">
          <w:rPr>
            <w:rStyle w:val="a3"/>
          </w:rPr>
          <w:t>&amp;</w:t>
        </w:r>
        <w:r>
          <w:rPr>
            <w:rStyle w:val="a3"/>
          </w:rPr>
          <w:t xml:space="preserve"> Measurements (O&amp;M)</w:t>
        </w:r>
      </w:hyperlink>
      <w:r>
        <w:t xml:space="preserve">. They are often collected in </w:t>
      </w:r>
      <w:r>
        <w:lastRenderedPageBreak/>
        <w:t>purposive ways that deviate from purely probability sampling, with known or expected results labelled as values of a dependent variable for generating a trained predictive model.</w:t>
      </w:r>
      <w:bookmarkEnd w:id="19"/>
      <w:bookmarkEnd w:id="20"/>
      <w:r>
        <w:t xml:space="preserve"> </w:t>
      </w:r>
    </w:p>
    <w:p w14:paraId="4E041C4F" w14:textId="77777777" w:rsidR="00126855" w:rsidRDefault="00126855" w:rsidP="00126855">
      <w:pPr>
        <w:pStyle w:val="Definition"/>
        <w:jc w:val="both"/>
        <w:rPr>
          <w:lang w:eastAsia="zh-CN"/>
        </w:rPr>
      </w:pPr>
      <w:r w:rsidRPr="007D1AEE">
        <w:t xml:space="preserve">SOURCE: </w:t>
      </w:r>
      <w:r w:rsidRPr="008E5455">
        <w:t>OGC Training Data Markup Language for Artificial Intelligence (TrainingDML-AI) Part1: Conceptual Model Standard</w:t>
      </w:r>
    </w:p>
    <w:p w14:paraId="0EBED713" w14:textId="77777777" w:rsidR="00126855" w:rsidRPr="003C771F" w:rsidRDefault="00126855" w:rsidP="00126855">
      <w:pPr>
        <w:pStyle w:val="2"/>
        <w:rPr>
          <w:lang w:eastAsia="zh-CN"/>
        </w:rPr>
      </w:pPr>
      <w:bookmarkStart w:id="21" w:name="_Toc110449363"/>
      <w:bookmarkStart w:id="22" w:name="_Toc112436600"/>
      <w:r w:rsidRPr="003C771F">
        <w:rPr>
          <w:rFonts w:hint="eastAsia"/>
          <w:lang w:eastAsia="zh-CN"/>
        </w:rPr>
        <w:t>Label</w:t>
      </w:r>
    </w:p>
    <w:p w14:paraId="4A4DA3A2" w14:textId="77777777" w:rsidR="00126855" w:rsidRDefault="00126855" w:rsidP="00126855">
      <w:pPr>
        <w:pStyle w:val="Definition"/>
        <w:jc w:val="both"/>
      </w:pPr>
      <w:r>
        <w:t xml:space="preserve">refers to known or expected results annotated as values of a dependent variable in training samples. A training sample label is different from those on a geographical map, which are known as map labels or annotations. </w:t>
      </w:r>
      <w:bookmarkEnd w:id="21"/>
      <w:bookmarkEnd w:id="22"/>
      <w:r>
        <w:t xml:space="preserve"> </w:t>
      </w:r>
    </w:p>
    <w:p w14:paraId="1F8B4C61" w14:textId="77777777" w:rsidR="00126855" w:rsidRDefault="00126855" w:rsidP="00126855">
      <w:pPr>
        <w:pStyle w:val="Definition"/>
        <w:jc w:val="both"/>
      </w:pPr>
      <w:r w:rsidRPr="007D1AEE">
        <w:t xml:space="preserve">SOURCE: </w:t>
      </w:r>
      <w:r w:rsidRPr="008E5455">
        <w:t>OGC Training Data Markup Language for Artificial Intelligence (TrainingDML-AI) Part1: Conceptual Model Standard</w:t>
      </w:r>
    </w:p>
    <w:p w14:paraId="3DFDE680" w14:textId="77777777" w:rsidR="00126855" w:rsidRDefault="00126855" w:rsidP="00126855">
      <w:pPr>
        <w:pStyle w:val="2"/>
        <w:numPr>
          <w:ilvl w:val="1"/>
          <w:numId w:val="11"/>
        </w:numPr>
        <w:rPr>
          <w:lang w:eastAsia="zh-CN"/>
        </w:rPr>
      </w:pPr>
      <w:bookmarkStart w:id="23" w:name="_Toc112436601"/>
      <w:r w:rsidRPr="001C22DE">
        <w:t>JavaScript Object Notation (JSON)</w:t>
      </w:r>
      <w:bookmarkEnd w:id="23"/>
    </w:p>
    <w:p w14:paraId="50809E5B" w14:textId="4EEAB271" w:rsidR="00126855" w:rsidRDefault="00EF1336" w:rsidP="00126855">
      <w:pPr>
        <w:rPr>
          <w:lang w:eastAsia="zh-CN"/>
        </w:rPr>
      </w:pPr>
      <w:r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4" w:name="_Toc112436602"/>
      <w:r>
        <w:rPr>
          <w:lang w:eastAsia="zh-CN"/>
        </w:rPr>
        <w:t>JSON Schema</w:t>
      </w:r>
      <w:bookmarkEnd w:id="24"/>
    </w:p>
    <w:p w14:paraId="6F20147B" w14:textId="06EA69A7" w:rsidR="00126855" w:rsidRDefault="00EF1336" w:rsidP="00126855">
      <w:pPr>
        <w:rPr>
          <w:lang w:eastAsia="zh-CN"/>
        </w:rPr>
      </w:pPr>
      <w:r w:rsidRPr="00EF1336">
        <w:rPr>
          <w:lang w:eastAsia="zh-CN"/>
        </w:rPr>
        <w:t>a vocabulary that allows you to annotate and validate JSON documents.</w:t>
      </w:r>
    </w:p>
    <w:p w14:paraId="25B2DCB7" w14:textId="1CDDCC76" w:rsidR="00126855" w:rsidRPr="00126855" w:rsidRDefault="00126855" w:rsidP="00126855">
      <w:pPr>
        <w:rPr>
          <w:rFonts w:hint="eastAsia"/>
          <w:lang w:eastAsia="zh-CN"/>
        </w:rPr>
      </w:pPr>
      <w:r>
        <w:rPr>
          <w:lang w:eastAsia="zh-CN"/>
        </w:rPr>
        <w:t xml:space="preserve">SOURCE: </w:t>
      </w:r>
      <w:r w:rsidR="00EF1336" w:rsidRPr="00EF1336">
        <w:rPr>
          <w:lang w:eastAsia="zh-CN"/>
        </w:rPr>
        <w:t>https://json-schema.org/</w:t>
      </w:r>
    </w:p>
    <w:p w14:paraId="55136D4B" w14:textId="60740411" w:rsidR="009A7B37" w:rsidRDefault="009A7B37">
      <w:pPr>
        <w:pStyle w:val="1"/>
      </w:pPr>
      <w:r>
        <w:t>Conventions</w:t>
      </w:r>
      <w:bookmarkEnd w:id="8"/>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25" w:name="_Toc113876790"/>
      <w:r>
        <w:t>Identifiers</w:t>
      </w:r>
      <w:bookmarkEnd w:id="25"/>
    </w:p>
    <w:p w14:paraId="7C784522" w14:textId="77777777" w:rsidR="00DE7A41" w:rsidRPr="00C411FD" w:rsidRDefault="00DE7A41" w:rsidP="00DE7A41">
      <w:r w:rsidRPr="00C411FD">
        <w:t xml:space="preserve">The normative provisions in this specification are denoted by the URI </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7777777" w:rsidR="00647BBA" w:rsidRDefault="00647BBA" w:rsidP="00647BBA">
      <w:pPr>
        <w:pStyle w:val="2"/>
      </w:pPr>
      <w:bookmarkStart w:id="26" w:name="_Toc89644833"/>
      <w:bookmarkStart w:id="27" w:name="_Toc110449374"/>
      <w:bookmarkStart w:id="28" w:name="_Toc113876791"/>
      <w:r w:rsidRPr="00647BBA">
        <w:t>Abbreviated terms</w:t>
      </w:r>
      <w:bookmarkEnd w:id="26"/>
      <w:bookmarkEnd w:id="27"/>
      <w:bookmarkEnd w:id="28"/>
    </w:p>
    <w:p w14:paraId="7BA04DBF" w14:textId="77777777" w:rsidR="00647BBA" w:rsidRDefault="00647BBA" w:rsidP="00647BBA">
      <w:r>
        <w:t>In this document the following abbreviations and acronyms are used or introduced:</w:t>
      </w:r>
    </w:p>
    <w:p w14:paraId="4FD3907F" w14:textId="77777777"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lastRenderedPageBreak/>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29" w:name="_Toc113876792"/>
      <w:r>
        <w:t>Overview</w:t>
      </w:r>
      <w:bookmarkEnd w:id="29"/>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7777777"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0629617" w14:textId="25FA60AB" w:rsidR="00C60494" w:rsidRDefault="00C60494" w:rsidP="00C60494">
      <w:r>
        <w:t xml:space="preserve">JSON does not have a formal class model. JSON objects are just sets of properties. However, the JSON encoding described in this standard features a </w:t>
      </w:r>
      <w:r w:rsidR="00091BC3">
        <w:t>“</w:t>
      </w:r>
      <w:r>
        <w:t>type</w:t>
      </w:r>
      <w:r w:rsidR="00091BC3">
        <w:t>”</w:t>
      </w:r>
      <w:r>
        <w:t xml:space="preserve"> property on each JSON object.</w:t>
      </w:r>
    </w:p>
    <w:p w14:paraId="2124D536" w14:textId="45F31616" w:rsidR="00C60494" w:rsidRDefault="00C60494" w:rsidP="00C60494">
      <w:r>
        <w:t>A training dataset document conforming to this standard is a JSON document whose root value is an AI_TrainingDataset object.</w:t>
      </w:r>
    </w:p>
    <w:p w14:paraId="576CC06F" w14:textId="77777777" w:rsidR="001C5635" w:rsidRDefault="001C5635" w:rsidP="001C5635">
      <w:pPr>
        <w:pStyle w:val="2"/>
      </w:pPr>
      <w:bookmarkStart w:id="30" w:name="_Toc113876793"/>
      <w:r>
        <w:t>JavaScript Object Notation</w:t>
      </w:r>
      <w:bookmarkEnd w:id="30"/>
    </w:p>
    <w:p w14:paraId="02B0104E" w14:textId="5E5310E8"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boolean values, and null) and two structured types (objects and arrays).  The ordering of the members or properties of any JSON object is considered irrelevant. Even though JSON is based on a subset of the JavaScript </w:t>
      </w:r>
      <w:r>
        <w:lastRenderedPageBreak/>
        <w:t>Programming Language it is currently well 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1" w:name="_Toc113876794"/>
      <w:r>
        <w:t xml:space="preserve">Requirements for </w:t>
      </w:r>
      <w:r w:rsidR="006F15EC">
        <w:t>TrainingDML</w:t>
      </w:r>
      <w:r w:rsidR="00F0513C">
        <w:t>-</w:t>
      </w:r>
      <w:r w:rsidR="006F15EC">
        <w:t xml:space="preserve">AI </w:t>
      </w:r>
      <w:r w:rsidR="001C5635" w:rsidRPr="001C5635">
        <w:t>JSON Encoding</w:t>
      </w:r>
      <w:bookmarkEnd w:id="31"/>
    </w:p>
    <w:p w14:paraId="37CB16EE" w14:textId="0381FAA3" w:rsidR="00893F6A" w:rsidRDefault="00F43BDD" w:rsidP="003A289F">
      <w:pPr>
        <w:pStyle w:val="2"/>
      </w:pPr>
      <w:bookmarkStart w:id="32" w:name="_Toc113876795"/>
      <w:r>
        <w:rPr>
          <w:lang w:eastAsia="zh-CN"/>
        </w:rPr>
        <w:t>R</w:t>
      </w:r>
      <w:r w:rsidR="00893F6A">
        <w:rPr>
          <w:lang w:eastAsia="zh-CN"/>
        </w:rPr>
        <w:t>equirement</w:t>
      </w:r>
      <w:r w:rsidR="009F2B0C">
        <w:rPr>
          <w:lang w:eastAsia="zh-CN"/>
        </w:rPr>
        <w:t>s</w:t>
      </w:r>
      <w:r w:rsidR="003F50D4">
        <w:rPr>
          <w:lang w:eastAsia="zh-CN"/>
        </w:rPr>
        <w:t xml:space="preserve"> class</w:t>
      </w:r>
      <w:r>
        <w:rPr>
          <w:lang w:eastAsia="zh-CN"/>
        </w:rPr>
        <w:t>: base</w:t>
      </w:r>
      <w:bookmarkEnd w:id="32"/>
    </w:p>
    <w:p w14:paraId="6AC07B9E" w14:textId="16CFAA75" w:rsidR="0064604D" w:rsidRDefault="0036549D" w:rsidP="000222CD">
      <w:pPr>
        <w:pStyle w:val="3"/>
      </w:pPr>
      <w:bookmarkStart w:id="33" w:name="_Toc113876796"/>
      <w:r>
        <w:t xml:space="preserve">Requirements class: </w:t>
      </w:r>
      <w:r w:rsidR="0064604D">
        <w:t>JSON base type</w:t>
      </w:r>
      <w:bookmarkEnd w:id="33"/>
    </w:p>
    <w:p w14:paraId="030AF06D" w14:textId="1F567E5B" w:rsidR="0064604D" w:rsidRDefault="0036549D" w:rsidP="0064604D">
      <w:r w:rsidRPr="0036549D">
        <w:t>This requirements class defines the base requirements for JSON encodings. It includes definitions of common types used in</w:t>
      </w:r>
      <w:r w:rsidR="009D293D">
        <w:t xml:space="preserve"> the TrainingDML-AI JSON encoding</w:t>
      </w:r>
      <w:r>
        <w:t>.</w:t>
      </w:r>
    </w:p>
    <w:tbl>
      <w:tblPr>
        <w:tblStyle w:val="ad"/>
        <w:tblW w:w="0" w:type="auto"/>
        <w:tblLook w:val="04A0" w:firstRow="1" w:lastRow="0" w:firstColumn="1" w:lastColumn="0" w:noHBand="0" w:noVBand="1"/>
      </w:tblPr>
      <w:tblGrid>
        <w:gridCol w:w="1668"/>
        <w:gridCol w:w="7188"/>
      </w:tblGrid>
      <w:tr w:rsidR="00E767C4" w14:paraId="3BFEF168" w14:textId="77777777" w:rsidTr="003A289F">
        <w:tc>
          <w:tcPr>
            <w:tcW w:w="8856"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3A289F">
        <w:tc>
          <w:tcPr>
            <w:tcW w:w="8856" w:type="dxa"/>
            <w:gridSpan w:val="2"/>
          </w:tcPr>
          <w:p w14:paraId="3E7FF3B4" w14:textId="0A4F3538"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EB191C">
        <w:tc>
          <w:tcPr>
            <w:tcW w:w="1668"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7188"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EB191C">
        <w:tc>
          <w:tcPr>
            <w:tcW w:w="1668" w:type="dxa"/>
          </w:tcPr>
          <w:p w14:paraId="22E67E57" w14:textId="0CF06DCB" w:rsidR="00E767C4" w:rsidRDefault="007028A1" w:rsidP="003A289F">
            <w:r>
              <w:rPr>
                <w:lang w:eastAsia="zh-CN"/>
              </w:rPr>
              <w:t>Requirement</w:t>
            </w:r>
          </w:p>
        </w:tc>
        <w:tc>
          <w:tcPr>
            <w:tcW w:w="7188" w:type="dxa"/>
          </w:tcPr>
          <w:p w14:paraId="7F899164" w14:textId="32E44731"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EB191C">
        <w:tc>
          <w:tcPr>
            <w:tcW w:w="1668" w:type="dxa"/>
          </w:tcPr>
          <w:p w14:paraId="7AC6FA8D" w14:textId="77E8C925" w:rsidR="00E767C4" w:rsidRDefault="007028A1" w:rsidP="003A289F">
            <w:r>
              <w:rPr>
                <w:lang w:eastAsia="zh-CN"/>
              </w:rPr>
              <w:t>Requirement</w:t>
            </w:r>
          </w:p>
        </w:tc>
        <w:tc>
          <w:tcPr>
            <w:tcW w:w="7188" w:type="dxa"/>
          </w:tcPr>
          <w:p w14:paraId="3E86E99C" w14:textId="65FAE1AC"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81157A">
              <w:rPr>
                <w:lang w:eastAsia="zh-CN"/>
              </w:rPr>
              <w:t>data-time</w:t>
            </w:r>
          </w:p>
        </w:tc>
      </w:tr>
      <w:tr w:rsidR="004F060A" w14:paraId="47114B7D" w14:textId="77777777" w:rsidTr="00EB191C">
        <w:tc>
          <w:tcPr>
            <w:tcW w:w="1668" w:type="dxa"/>
          </w:tcPr>
          <w:p w14:paraId="79A8C8CC" w14:textId="75CF3BBE" w:rsidR="004F060A" w:rsidRDefault="004F060A" w:rsidP="003A289F">
            <w:pPr>
              <w:rPr>
                <w:lang w:eastAsia="zh-CN"/>
              </w:rPr>
            </w:pPr>
            <w:r>
              <w:rPr>
                <w:lang w:eastAsia="zh-CN"/>
              </w:rPr>
              <w:t>Requirement</w:t>
            </w:r>
          </w:p>
        </w:tc>
        <w:tc>
          <w:tcPr>
            <w:tcW w:w="7188" w:type="dxa"/>
          </w:tcPr>
          <w:p w14:paraId="5B2C2196" w14:textId="609C60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EB191C">
        <w:tc>
          <w:tcPr>
            <w:tcW w:w="1668" w:type="dxa"/>
          </w:tcPr>
          <w:p w14:paraId="44DCCA85" w14:textId="2A33E18F" w:rsidR="004F060A" w:rsidRDefault="004F060A" w:rsidP="003A289F">
            <w:pPr>
              <w:rPr>
                <w:lang w:eastAsia="zh-CN"/>
              </w:rPr>
            </w:pPr>
            <w:r>
              <w:rPr>
                <w:lang w:eastAsia="zh-CN"/>
              </w:rPr>
              <w:t>Requirement</w:t>
            </w:r>
          </w:p>
        </w:tc>
        <w:tc>
          <w:tcPr>
            <w:tcW w:w="7188" w:type="dxa"/>
          </w:tcPr>
          <w:p w14:paraId="6552292E" w14:textId="128667EC"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r w:rsidR="00314FF2" w14:paraId="46FACE91" w14:textId="77777777" w:rsidTr="00EB191C">
        <w:tc>
          <w:tcPr>
            <w:tcW w:w="1668" w:type="dxa"/>
          </w:tcPr>
          <w:p w14:paraId="4E728C3B" w14:textId="10E42C5D" w:rsidR="00314FF2" w:rsidRDefault="00314FF2" w:rsidP="00314FF2">
            <w:pPr>
              <w:rPr>
                <w:lang w:eastAsia="zh-CN"/>
              </w:rPr>
            </w:pPr>
            <w:r>
              <w:rPr>
                <w:lang w:eastAsia="zh-CN"/>
              </w:rPr>
              <w:t>Requirement</w:t>
            </w:r>
          </w:p>
        </w:tc>
        <w:tc>
          <w:tcPr>
            <w:tcW w:w="7188" w:type="dxa"/>
          </w:tcPr>
          <w:p w14:paraId="1B7A8987" w14:textId="3C01FC88" w:rsidR="00314FF2" w:rsidRDefault="00F43BDD" w:rsidP="00314FF2">
            <w:pPr>
              <w:rPr>
                <w:lang w:eastAsia="zh-CN"/>
              </w:rPr>
            </w:pPr>
            <w:r>
              <w:rPr>
                <w:rFonts w:hint="eastAsia"/>
                <w:lang w:eastAsia="zh-CN"/>
              </w:rPr>
              <w:t>/req/base</w:t>
            </w:r>
            <w:r w:rsidR="00BE49E1">
              <w:rPr>
                <w:rFonts w:hint="eastAsia"/>
                <w:lang w:eastAsia="zh-CN"/>
              </w:rPr>
              <w:t>/json-base-type</w:t>
            </w:r>
            <w:r w:rsidR="00314FF2">
              <w:rPr>
                <w:lang w:eastAsia="zh-CN"/>
              </w:rPr>
              <w:t>/generic-attribute</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d"/>
        <w:tblW w:w="0" w:type="auto"/>
        <w:tblLook w:val="04A0" w:firstRow="1" w:lastRow="0" w:firstColumn="1" w:lastColumn="0" w:noHBand="0" w:noVBand="1"/>
      </w:tblPr>
      <w:tblGrid>
        <w:gridCol w:w="1668"/>
        <w:gridCol w:w="7188"/>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7D8B4D4C"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77777777" w:rsidR="0084695B" w:rsidRDefault="00227947" w:rsidP="0064604D">
      <w:r w:rsidRPr="00227947">
        <w:t xml:space="preserve">JSON has a limited range of built-in types (http://json.org/ ).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lastRenderedPageBreak/>
        <w:t>A</w:t>
      </w:r>
      <w:r w:rsidR="00325D04">
        <w:t xml:space="preserve"> </w:t>
      </w:r>
      <w:r w:rsidR="006A1B69">
        <w:t>Dat</w:t>
      </w:r>
      <w:r w:rsidR="00920266">
        <w:t>e</w:t>
      </w:r>
      <w:r w:rsidR="006A1B69">
        <w:t>Time</w:t>
      </w:r>
      <w:r w:rsidR="00227947" w:rsidRPr="00227947">
        <w:t xml:space="preserve"> is encoded as a text string.</w:t>
      </w:r>
    </w:p>
    <w:tbl>
      <w:tblPr>
        <w:tblStyle w:val="ad"/>
        <w:tblW w:w="0" w:type="auto"/>
        <w:tblLook w:val="04A0" w:firstRow="1" w:lastRow="0" w:firstColumn="1" w:lastColumn="0" w:noHBand="0" w:noVBand="1"/>
      </w:tblPr>
      <w:tblGrid>
        <w:gridCol w:w="1668"/>
        <w:gridCol w:w="7188"/>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6DA4F84F"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797281">
              <w:rPr>
                <w:lang w:eastAsia="zh-CN"/>
              </w:rPr>
              <w:t>data-time</w:t>
            </w:r>
          </w:p>
          <w:p w14:paraId="2D052C60" w14:textId="0A2FC102" w:rsidR="00C869C5"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Pr>
                <w:lang w:eastAsia="zh-CN"/>
              </w:rPr>
              <w:t>shall be encoded as a character string</w:t>
            </w:r>
            <w:r w:rsidR="00C078FA">
              <w:rPr>
                <w:lang w:eastAsia="zh-CN"/>
              </w:rPr>
              <w:t xml:space="preserve"> </w:t>
            </w:r>
            <w:r>
              <w:rPr>
                <w:lang w:eastAsia="zh-CN"/>
              </w:rPr>
              <w:t>matching one of the following XML Schema types: http://www.w3.org/TR/xmlschema11-2/#dateTime  http://www.w3.org/TR/xmlschema11-2/#date  http://www.w3.org/TR/xmlschema11-2/#gYearMonth http://www.w3.org/TR/xmlschema11-2/#gYear.</w:t>
            </w:r>
          </w:p>
        </w:tc>
      </w:tr>
    </w:tbl>
    <w:p w14:paraId="62B36378" w14:textId="04618415" w:rsidR="00227947" w:rsidRDefault="00227947" w:rsidP="0064604D"/>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10CC3338"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7153B43E" w:rsidR="00F6475A" w:rsidRPr="00F6475A" w:rsidRDefault="00091BC3"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31EB621A" w:rsidR="00F6475A" w:rsidRPr="00F6475A" w:rsidRDefault="00F6475A" w:rsidP="00812230">
      <w:pPr>
        <w:pStyle w:val="List1OGCletters"/>
        <w:numPr>
          <w:ilvl w:val="0"/>
          <w:numId w:val="13"/>
        </w:numPr>
        <w:rPr>
          <w:lang w:eastAsia="zh-CN"/>
        </w:rPr>
      </w:pPr>
      <w:r w:rsidRPr="00F6475A">
        <w:rPr>
          <w:lang w:eastAsia="zh-CN"/>
        </w:rPr>
        <w:t xml:space="preserve"> </w:t>
      </w:r>
      <w:r w:rsidR="00091BC3">
        <w:rPr>
          <w:lang w:eastAsia="zh-CN"/>
        </w:rPr>
        <w:t>“</w:t>
      </w: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00091BC3">
        <w:rPr>
          <w:lang w:eastAsia="zh-CN"/>
        </w:rPr>
        <w:t>”</w:t>
      </w:r>
      <w:r w:rsidRPr="00F6475A">
        <w:rPr>
          <w:lang w:eastAsia="zh-CN"/>
        </w:rPr>
        <w:t xml:space="preserve"> </w:t>
      </w:r>
    </w:p>
    <w:p w14:paraId="144F6804" w14:textId="689614A9" w:rsidR="00F6475A" w:rsidRPr="00F6475A" w:rsidRDefault="00F6475A" w:rsidP="00812230">
      <w:pPr>
        <w:pStyle w:val="List1OGCletters"/>
        <w:numPr>
          <w:ilvl w:val="0"/>
          <w:numId w:val="13"/>
        </w:numPr>
        <w:rPr>
          <w:lang w:eastAsia="zh-CN"/>
        </w:rPr>
      </w:pPr>
      <w:r w:rsidRPr="00F6475A">
        <w:rPr>
          <w:lang w:eastAsia="zh-CN"/>
        </w:rPr>
        <w:t xml:space="preserve"> </w:t>
      </w:r>
      <w:r w:rsidR="00091BC3">
        <w:rPr>
          <w:lang w:eastAsia="zh-CN"/>
        </w:rPr>
        <w:t>“</w:t>
      </w:r>
      <w:r w:rsidRPr="00F6475A">
        <w:rPr>
          <w:lang w:eastAsia="zh-CN"/>
        </w:rPr>
        <w:t>20</w:t>
      </w:r>
      <w:r>
        <w:rPr>
          <w:lang w:eastAsia="zh-CN"/>
        </w:rPr>
        <w:t>22</w:t>
      </w:r>
      <w:r w:rsidRPr="00F6475A">
        <w:rPr>
          <w:lang w:eastAsia="zh-CN"/>
        </w:rPr>
        <w:t>-0</w:t>
      </w:r>
      <w:r>
        <w:rPr>
          <w:lang w:eastAsia="zh-CN"/>
        </w:rPr>
        <w:t>8</w:t>
      </w:r>
      <w:r w:rsidR="00091BC3">
        <w:rPr>
          <w:lang w:eastAsia="zh-CN"/>
        </w:rPr>
        <w:t>”</w:t>
      </w:r>
      <w:r w:rsidRPr="00F6475A">
        <w:rPr>
          <w:lang w:eastAsia="zh-CN"/>
        </w:rPr>
        <w:t xml:space="preserve">  </w:t>
      </w:r>
    </w:p>
    <w:p w14:paraId="40FB7104" w14:textId="745BCF8B" w:rsidR="00404776" w:rsidRPr="00F6475A" w:rsidRDefault="00091BC3" w:rsidP="00812230">
      <w:pPr>
        <w:pStyle w:val="List1OGCletters"/>
        <w:numPr>
          <w:ilvl w:val="0"/>
          <w:numId w:val="13"/>
        </w:numPr>
        <w:tabs>
          <w:tab w:val="clear" w:pos="720"/>
          <w:tab w:val="num" w:pos="360"/>
        </w:tabs>
        <w:rPr>
          <w:lang w:eastAsia="zh-CN"/>
        </w:rPr>
      </w:pPr>
      <w:r>
        <w:rPr>
          <w:lang w:eastAsia="zh-CN"/>
        </w:rPr>
        <w:t>“</w:t>
      </w:r>
      <w:r w:rsidR="00F6475A" w:rsidRPr="00F6475A">
        <w:rPr>
          <w:lang w:eastAsia="zh-CN"/>
        </w:rPr>
        <w:t>20</w:t>
      </w:r>
      <w:r w:rsidR="00F6475A">
        <w:rPr>
          <w:lang w:eastAsia="zh-CN"/>
        </w:rPr>
        <w:t>22</w:t>
      </w:r>
      <w:r>
        <w:rPr>
          <w:lang w:eastAsia="zh-CN"/>
        </w:rPr>
        <w:t>”</w:t>
      </w:r>
    </w:p>
    <w:p w14:paraId="1392F2F2" w14:textId="5D0EC45A" w:rsidR="00F6475A" w:rsidRDefault="00853EF7" w:rsidP="0064604D">
      <w:pPr>
        <w:rPr>
          <w:lang w:eastAsia="zh-CN"/>
        </w:rPr>
      </w:pPr>
      <w:r>
        <w:rPr>
          <w:lang w:eastAsia="zh-CN"/>
        </w:rPr>
        <w:t>A</w:t>
      </w:r>
      <w:r w:rsidR="00325D04">
        <w:rPr>
          <w:lang w:eastAsia="zh-CN"/>
        </w:rPr>
        <w:t xml:space="preserve"> NamedValue is encoded as a JSON object with</w:t>
      </w:r>
      <w:r w:rsidR="000E09D6">
        <w:rPr>
          <w:lang w:eastAsia="zh-CN"/>
        </w:rPr>
        <w:t xml:space="preserve"> two properties named</w:t>
      </w:r>
      <w:r w:rsidR="00325D04">
        <w:rPr>
          <w:lang w:eastAsia="zh-CN"/>
        </w:rPr>
        <w:t xml:space="preserve"> </w:t>
      </w:r>
      <w:r w:rsidR="00091BC3">
        <w:rPr>
          <w:lang w:eastAsia="zh-CN"/>
        </w:rPr>
        <w:t>“</w:t>
      </w:r>
      <w:r w:rsidR="00325D04">
        <w:rPr>
          <w:lang w:eastAsia="zh-CN"/>
        </w:rPr>
        <w:t>key</w:t>
      </w:r>
      <w:r w:rsidR="00091BC3">
        <w:rPr>
          <w:lang w:eastAsia="zh-CN"/>
        </w:rPr>
        <w:t>”</w:t>
      </w:r>
      <w:r w:rsidR="00325D04">
        <w:rPr>
          <w:lang w:eastAsia="zh-CN"/>
        </w:rPr>
        <w:t xml:space="preserve"> and </w:t>
      </w:r>
      <w:r w:rsidR="00091BC3">
        <w:rPr>
          <w:lang w:eastAsia="zh-CN"/>
        </w:rPr>
        <w:t>“</w:t>
      </w:r>
      <w:r w:rsidR="00325D04">
        <w:rPr>
          <w:lang w:eastAsia="zh-CN"/>
        </w:rPr>
        <w:t>value</w:t>
      </w:r>
      <w:r w:rsidR="00091BC3">
        <w:rPr>
          <w:lang w:eastAsia="zh-CN"/>
        </w:rPr>
        <w:t>”</w:t>
      </w:r>
      <w:r w:rsidR="00325D04">
        <w:rPr>
          <w:lang w:eastAsia="zh-CN"/>
        </w:rPr>
        <w:t>.</w:t>
      </w:r>
    </w:p>
    <w:tbl>
      <w:tblPr>
        <w:tblStyle w:val="ad"/>
        <w:tblW w:w="0" w:type="auto"/>
        <w:tblLook w:val="04A0" w:firstRow="1" w:lastRow="0" w:firstColumn="1" w:lastColumn="0" w:noHBand="0" w:noVBand="1"/>
      </w:tblPr>
      <w:tblGrid>
        <w:gridCol w:w="1668"/>
        <w:gridCol w:w="7188"/>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0A789E30"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3E0A3F11" w:rsidR="00EB51ED" w:rsidRDefault="00EB51ED" w:rsidP="003A289F">
            <w:pPr>
              <w:rPr>
                <w:lang w:eastAsia="zh-CN"/>
              </w:rPr>
            </w:pPr>
            <w:r>
              <w:rPr>
                <w:lang w:eastAsia="zh-CN"/>
              </w:rPr>
              <w:t xml:space="preserve">Each </w:t>
            </w:r>
            <w:r w:rsidR="00B339CA">
              <w:rPr>
                <w:lang w:eastAsia="zh-CN"/>
              </w:rPr>
              <w:t>NamedValue v</w:t>
            </w:r>
            <w:r w:rsidR="00A519EC">
              <w:rPr>
                <w:lang w:eastAsia="zh-CN"/>
              </w:rPr>
              <w:t>alue shall be encoded as a JSON object with</w:t>
            </w:r>
            <w:r w:rsidR="008302D4">
              <w:rPr>
                <w:lang w:eastAsia="zh-CN"/>
              </w:rPr>
              <w:t xml:space="preserve"> </w:t>
            </w:r>
            <w:r w:rsidR="00A519EC">
              <w:rPr>
                <w:lang w:eastAsia="zh-CN"/>
              </w:rPr>
              <w:t xml:space="preserve">properties </w:t>
            </w:r>
            <w:r w:rsidR="00091BC3">
              <w:rPr>
                <w:lang w:eastAsia="zh-CN"/>
              </w:rPr>
              <w:t>“</w:t>
            </w:r>
            <w:r w:rsidR="00A519EC">
              <w:rPr>
                <w:lang w:eastAsia="zh-CN"/>
              </w:rPr>
              <w:t>key</w:t>
            </w:r>
            <w:r w:rsidR="00091BC3">
              <w:rPr>
                <w:lang w:eastAsia="zh-CN"/>
              </w:rPr>
              <w:t>”</w:t>
            </w:r>
            <w:r w:rsidR="00A519EC">
              <w:rPr>
                <w:lang w:eastAsia="zh-CN"/>
              </w:rPr>
              <w:t xml:space="preserve"> and </w:t>
            </w:r>
            <w:r w:rsidR="00091BC3">
              <w:rPr>
                <w:lang w:eastAsia="zh-CN"/>
              </w:rPr>
              <w:t>“</w:t>
            </w:r>
            <w:r w:rsidR="00A519EC">
              <w:rPr>
                <w:lang w:eastAsia="zh-CN"/>
              </w:rPr>
              <w:t>value</w:t>
            </w:r>
            <w:r w:rsidR="00091BC3">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091BC3">
              <w:rPr>
                <w:lang w:eastAsia="zh-CN"/>
              </w:rPr>
              <w:t>“</w:t>
            </w:r>
            <w:r w:rsidR="00AF2296">
              <w:rPr>
                <w:lang w:eastAsia="zh-CN"/>
              </w:rPr>
              <w:t>key</w:t>
            </w:r>
            <w:r w:rsidR="00091BC3">
              <w:rPr>
                <w:lang w:eastAsia="zh-CN"/>
              </w:rPr>
              <w:t>”</w:t>
            </w:r>
            <w:r w:rsidR="00AF2296">
              <w:rPr>
                <w:lang w:eastAsia="zh-CN"/>
              </w:rPr>
              <w:t xml:space="preserve"> is a text string</w:t>
            </w:r>
            <w:r w:rsidR="00A345C3">
              <w:rPr>
                <w:lang w:eastAsia="zh-CN"/>
              </w:rPr>
              <w:t>.</w:t>
            </w:r>
          </w:p>
        </w:tc>
      </w:tr>
    </w:tbl>
    <w:p w14:paraId="2225CCB2" w14:textId="2E563854" w:rsidR="008301EF" w:rsidRDefault="008301EF" w:rsidP="0064604D">
      <w:pPr>
        <w:rPr>
          <w:lang w:eastAsia="zh-CN"/>
        </w:rPr>
      </w:pPr>
    </w:p>
    <w:p w14:paraId="073C4830" w14:textId="77777777" w:rsidR="003C02C2" w:rsidRDefault="003C02C2" w:rsidP="003C02C2">
      <w:pPr>
        <w:rPr>
          <w:lang w:eastAsia="zh-CN"/>
        </w:rPr>
      </w:pPr>
      <w:r>
        <w:rPr>
          <w:rFonts w:hint="eastAsia"/>
          <w:lang w:eastAsia="zh-CN"/>
        </w:rPr>
        <w:t>E</w:t>
      </w:r>
      <w:r>
        <w:rPr>
          <w:lang w:eastAsia="zh-CN"/>
        </w:rPr>
        <w:t>xamples:</w:t>
      </w:r>
    </w:p>
    <w:p w14:paraId="3CBBAF2E" w14:textId="751F680F" w:rsidR="003C02C2" w:rsidRDefault="0068571B" w:rsidP="006A6494">
      <w:pPr>
        <w:pStyle w:val="List1OGCletters"/>
        <w:numPr>
          <w:ilvl w:val="0"/>
          <w:numId w:val="16"/>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AF7AC3">
        <w:rPr>
          <w:lang w:eastAsia="zh-CN"/>
        </w:rPr>
        <w:t>forest</w:t>
      </w:r>
      <w:r w:rsidR="00091BC3">
        <w:rPr>
          <w:lang w:eastAsia="zh-CN"/>
        </w:rPr>
        <w:t>”</w:t>
      </w:r>
      <w:r w:rsidR="00AF7AC3">
        <w:rPr>
          <w:lang w:eastAsia="zh-CN"/>
        </w:rPr>
        <w:t xml:space="preserve">, </w:t>
      </w:r>
      <w:r w:rsidR="00091BC3">
        <w:rPr>
          <w:lang w:eastAsia="zh-CN"/>
        </w:rPr>
        <w:t>“</w:t>
      </w:r>
      <w:r w:rsidR="00AF7AC3">
        <w:rPr>
          <w:lang w:eastAsia="zh-CN"/>
        </w:rPr>
        <w:t>value</w:t>
      </w:r>
      <w:r w:rsidR="00091BC3">
        <w:rPr>
          <w:lang w:eastAsia="zh-CN"/>
        </w:rPr>
        <w:t>”</w:t>
      </w:r>
      <w:r w:rsidR="00AF7AC3">
        <w:rPr>
          <w:lang w:eastAsia="zh-CN"/>
        </w:rPr>
        <w:t xml:space="preserve">: </w:t>
      </w:r>
      <w:r w:rsidR="00091BC3">
        <w:rPr>
          <w:lang w:eastAsia="zh-CN"/>
        </w:rPr>
        <w:t>“</w:t>
      </w:r>
      <w:r w:rsidR="001C2FAD" w:rsidRPr="001C2FAD">
        <w:rPr>
          <w:lang w:eastAsia="zh-CN"/>
        </w:rPr>
        <w:t>RG</w:t>
      </w:r>
      <w:r w:rsidR="00965BEF">
        <w:rPr>
          <w:lang w:eastAsia="zh-CN"/>
        </w:rPr>
        <w:t>B</w:t>
      </w:r>
      <w:r w:rsidR="001C2FAD" w:rsidRPr="001C2FAD">
        <w:rPr>
          <w:lang w:eastAsia="zh-CN"/>
        </w:rPr>
        <w:t>(0,255,255)</w:t>
      </w:r>
      <w:r w:rsidR="00091BC3">
        <w:rPr>
          <w:lang w:eastAsia="zh-CN"/>
        </w:rPr>
        <w:t>”</w:t>
      </w:r>
      <w:r>
        <w:rPr>
          <w:lang w:eastAsia="zh-CN"/>
        </w:rPr>
        <w:t>}</w:t>
      </w:r>
    </w:p>
    <w:p w14:paraId="231B3CFA" w14:textId="2527F7FF" w:rsidR="009D7C07" w:rsidRPr="00812230" w:rsidRDefault="009D7C07" w:rsidP="00812230">
      <w:pPr>
        <w:pStyle w:val="List1OGCletters"/>
        <w:numPr>
          <w:ilvl w:val="0"/>
          <w:numId w:val="13"/>
        </w:numPr>
        <w:rPr>
          <w:lang w:eastAsia="zh-CN"/>
        </w:rPr>
      </w:pPr>
      <w:r>
        <w:rPr>
          <w:rFonts w:hint="eastAsia"/>
          <w:lang w:eastAsia="zh-CN"/>
        </w:rPr>
        <w:t>{</w:t>
      </w:r>
      <w:r w:rsidR="00091BC3">
        <w:rPr>
          <w:lang w:eastAsia="zh-CN"/>
        </w:rPr>
        <w:t>“</w:t>
      </w:r>
      <w:r>
        <w:rPr>
          <w:lang w:eastAsia="zh-CN"/>
        </w:rPr>
        <w:t>key</w:t>
      </w:r>
      <w:r w:rsidR="00091BC3">
        <w:rPr>
          <w:lang w:eastAsia="zh-CN"/>
        </w:rPr>
        <w:t>”</w:t>
      </w:r>
      <w:r>
        <w:rPr>
          <w:lang w:eastAsia="zh-CN"/>
        </w:rPr>
        <w:t xml:space="preserve">: </w:t>
      </w:r>
      <w:r w:rsidR="00091BC3">
        <w:rPr>
          <w:lang w:eastAsia="zh-CN"/>
        </w:rPr>
        <w:t>“</w:t>
      </w:r>
      <w:r w:rsidR="000276B5">
        <w:rPr>
          <w:lang w:eastAsia="zh-CN"/>
        </w:rPr>
        <w:t>precision</w:t>
      </w:r>
      <w:r w:rsidR="00091BC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276B5">
        <w:rPr>
          <w:lang w:eastAsia="zh-CN"/>
        </w:rPr>
        <w:t>0.8</w:t>
      </w:r>
      <w:r>
        <w:rPr>
          <w:lang w:eastAsia="zh-CN"/>
        </w:rPr>
        <w:t>}</w:t>
      </w:r>
    </w:p>
    <w:p w14:paraId="4A93CC8E" w14:textId="493B132A"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d"/>
        <w:tblW w:w="0" w:type="auto"/>
        <w:tblLook w:val="04A0" w:firstRow="1" w:lastRow="0" w:firstColumn="1" w:lastColumn="0" w:noHBand="0" w:noVBand="1"/>
      </w:tblPr>
      <w:tblGrid>
        <w:gridCol w:w="1668"/>
        <w:gridCol w:w="7188"/>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0AA1DB72"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1D9DB209" w:rsidR="00990E85" w:rsidRDefault="00990E85" w:rsidP="003A289F">
            <w:pPr>
              <w:rPr>
                <w:lang w:eastAsia="zh-CN"/>
              </w:rPr>
            </w:pPr>
            <w:r>
              <w:rPr>
                <w:lang w:eastAsia="zh-CN"/>
              </w:rPr>
              <w:t xml:space="preserve">Each </w:t>
            </w:r>
            <w:r w:rsidR="00D0793B">
              <w:rPr>
                <w:lang w:eastAsia="zh-CN"/>
              </w:rPr>
              <w:t>URL</w:t>
            </w:r>
            <w:r>
              <w:rPr>
                <w:lang w:eastAsia="zh-CN"/>
              </w:rPr>
              <w:t xml:space="preserve"> value shall be encoded as a </w:t>
            </w:r>
            <w:r w:rsidR="005F17DA">
              <w:rPr>
                <w:lang w:eastAsia="zh-CN"/>
              </w:rPr>
              <w:t>text string</w:t>
            </w:r>
            <w:r>
              <w:rPr>
                <w:lang w:eastAsia="zh-CN"/>
              </w:rPr>
              <w:t>.</w:t>
            </w:r>
          </w:p>
        </w:tc>
      </w:tr>
    </w:tbl>
    <w:p w14:paraId="3B2437F2" w14:textId="77777777" w:rsidR="00812230" w:rsidRDefault="00812230" w:rsidP="00812230">
      <w:pPr>
        <w:rPr>
          <w:lang w:eastAsia="zh-CN"/>
        </w:rPr>
      </w:pPr>
      <w:r>
        <w:rPr>
          <w:rFonts w:hint="eastAsia"/>
          <w:lang w:eastAsia="zh-CN"/>
        </w:rPr>
        <w:t>E</w:t>
      </w:r>
      <w:r>
        <w:rPr>
          <w:lang w:eastAsia="zh-CN"/>
        </w:rPr>
        <w:t>xamples:</w:t>
      </w:r>
    </w:p>
    <w:p w14:paraId="61F546C1" w14:textId="2C65CB61" w:rsidR="00E476B2" w:rsidRDefault="00091BC3" w:rsidP="00E476B2">
      <w:pPr>
        <w:pStyle w:val="List1OGCletters"/>
        <w:numPr>
          <w:ilvl w:val="0"/>
          <w:numId w:val="17"/>
        </w:numPr>
        <w:rPr>
          <w:lang w:eastAsia="zh-CN"/>
        </w:rPr>
      </w:pPr>
      <w:r>
        <w:rPr>
          <w:lang w:eastAsia="zh-CN"/>
        </w:rPr>
        <w:lastRenderedPageBreak/>
        <w:t>“</w:t>
      </w:r>
      <w:r w:rsidR="00622A3D" w:rsidRPr="00622A3D">
        <w:rPr>
          <w:lang w:eastAsia="zh-CN"/>
        </w:rPr>
        <w:t>http://www.opengeospatial.org</w:t>
      </w:r>
      <w:r>
        <w:rPr>
          <w:lang w:eastAsia="zh-CN"/>
        </w:rPr>
        <w:t>”</w:t>
      </w:r>
    </w:p>
    <w:p w14:paraId="7A5B1DED" w14:textId="30D0C5DD" w:rsidR="00990E85" w:rsidRDefault="00091BC3" w:rsidP="0064604D">
      <w:pPr>
        <w:pStyle w:val="List1OGCletters"/>
        <w:numPr>
          <w:ilvl w:val="0"/>
          <w:numId w:val="13"/>
        </w:numPr>
        <w:rPr>
          <w:lang w:eastAsia="zh-CN"/>
        </w:rPr>
      </w:pPr>
      <w:r>
        <w:rPr>
          <w:lang w:eastAsia="zh-CN"/>
        </w:rPr>
        <w:t>“</w:t>
      </w:r>
      <w:r w:rsidR="00EB10E3">
        <w:rPr>
          <w:lang w:eastAsia="zh-CN"/>
        </w:rPr>
        <w:t>/</w:t>
      </w:r>
      <w:r w:rsidR="006F6918">
        <w:rPr>
          <w:lang w:eastAsia="zh-CN"/>
        </w:rPr>
        <w:t>file</w:t>
      </w:r>
      <w:r w:rsidR="005F122C">
        <w:rPr>
          <w:lang w:eastAsia="zh-CN"/>
        </w:rPr>
        <w:t>.txt</w:t>
      </w:r>
      <w:r>
        <w:rPr>
          <w:lang w:eastAsia="zh-CN"/>
        </w:rPr>
        <w:t>”</w:t>
      </w:r>
    </w:p>
    <w:p w14:paraId="05646202" w14:textId="5361CC1B" w:rsidR="007364B0" w:rsidRDefault="007364B0" w:rsidP="007364B0">
      <w:pPr>
        <w:rPr>
          <w:lang w:eastAsia="zh-CN"/>
        </w:rPr>
      </w:pPr>
      <w:r>
        <w:rPr>
          <w:lang w:eastAsia="zh-CN"/>
        </w:rPr>
        <w:t>A GenericAttribute is encoded as a JSON object with t</w:t>
      </w:r>
      <w:r w:rsidR="00C62659">
        <w:rPr>
          <w:lang w:eastAsia="zh-CN"/>
        </w:rPr>
        <w:t>hree</w:t>
      </w:r>
      <w:r>
        <w:rPr>
          <w:lang w:eastAsia="zh-CN"/>
        </w:rPr>
        <w:t xml:space="preserve"> properties named </w:t>
      </w:r>
      <w:r w:rsidR="00091BC3">
        <w:rPr>
          <w:lang w:eastAsia="zh-CN"/>
        </w:rPr>
        <w:t>“</w:t>
      </w:r>
      <w:r w:rsidR="00C62659">
        <w:rPr>
          <w:lang w:eastAsia="zh-CN"/>
        </w:rPr>
        <w:t>name</w:t>
      </w:r>
      <w:r w:rsidR="00091BC3">
        <w:rPr>
          <w:lang w:eastAsia="zh-CN"/>
        </w:rPr>
        <w:t>”</w:t>
      </w:r>
      <w:r w:rsidR="00C62659">
        <w:rPr>
          <w:lang w:eastAsia="zh-CN"/>
        </w:rPr>
        <w:t>,</w:t>
      </w:r>
      <w:r>
        <w:rPr>
          <w:lang w:eastAsia="zh-CN"/>
        </w:rPr>
        <w:t xml:space="preserve"> </w:t>
      </w:r>
      <w:r w:rsidR="00091BC3">
        <w:rPr>
          <w:lang w:eastAsia="zh-CN"/>
        </w:rPr>
        <w:t>“</w:t>
      </w:r>
      <w:r w:rsidR="00C62659">
        <w:rPr>
          <w:lang w:eastAsia="zh-CN"/>
        </w:rPr>
        <w:t>type</w:t>
      </w:r>
      <w:r w:rsidR="00091BC3">
        <w:rPr>
          <w:lang w:eastAsia="zh-CN"/>
        </w:rPr>
        <w:t>”</w:t>
      </w:r>
      <w:r w:rsidR="00C62659">
        <w:rPr>
          <w:lang w:eastAsia="zh-CN"/>
        </w:rPr>
        <w:t xml:space="preserve">, and </w:t>
      </w:r>
      <w:r w:rsidR="00091BC3">
        <w:rPr>
          <w:lang w:eastAsia="zh-CN"/>
        </w:rPr>
        <w:t>“</w:t>
      </w:r>
      <w:r w:rsidR="00C62659">
        <w:rPr>
          <w:lang w:eastAsia="zh-CN"/>
        </w:rPr>
        <w:t>value</w:t>
      </w:r>
      <w:r w:rsidR="00091BC3">
        <w:rPr>
          <w:lang w:eastAsia="zh-CN"/>
        </w:rPr>
        <w:t>”</w:t>
      </w:r>
      <w:r>
        <w:rPr>
          <w:lang w:eastAsia="zh-CN"/>
        </w:rPr>
        <w:t>.</w:t>
      </w:r>
    </w:p>
    <w:tbl>
      <w:tblPr>
        <w:tblStyle w:val="ad"/>
        <w:tblW w:w="0" w:type="auto"/>
        <w:tblLook w:val="04A0" w:firstRow="1" w:lastRow="0" w:firstColumn="1" w:lastColumn="0" w:noHBand="0" w:noVBand="1"/>
      </w:tblPr>
      <w:tblGrid>
        <w:gridCol w:w="1668"/>
        <w:gridCol w:w="7188"/>
      </w:tblGrid>
      <w:tr w:rsidR="007364B0" w14:paraId="4DDEC0E7" w14:textId="77777777" w:rsidTr="003A289F">
        <w:tc>
          <w:tcPr>
            <w:tcW w:w="1668" w:type="dxa"/>
          </w:tcPr>
          <w:p w14:paraId="7710952E" w14:textId="77777777" w:rsidR="007364B0" w:rsidRDefault="007364B0" w:rsidP="003A289F">
            <w:r>
              <w:rPr>
                <w:lang w:eastAsia="zh-CN"/>
              </w:rPr>
              <w:t>Requirement</w:t>
            </w:r>
          </w:p>
        </w:tc>
        <w:tc>
          <w:tcPr>
            <w:tcW w:w="7188" w:type="dxa"/>
          </w:tcPr>
          <w:p w14:paraId="5237F73A" w14:textId="1CD95E7C" w:rsidR="007364B0" w:rsidRDefault="00F43BDD" w:rsidP="003A289F">
            <w:pPr>
              <w:rPr>
                <w:lang w:eastAsia="zh-CN"/>
              </w:rPr>
            </w:pPr>
            <w:r>
              <w:rPr>
                <w:rFonts w:hint="eastAsia"/>
                <w:lang w:eastAsia="zh-CN"/>
              </w:rPr>
              <w:t>/req/base</w:t>
            </w:r>
            <w:r w:rsidR="00BE49E1">
              <w:rPr>
                <w:rFonts w:hint="eastAsia"/>
                <w:lang w:eastAsia="zh-CN"/>
              </w:rPr>
              <w:t>/json-base-type</w:t>
            </w:r>
            <w:r w:rsidR="007364B0">
              <w:rPr>
                <w:lang w:eastAsia="zh-CN"/>
              </w:rPr>
              <w:t>/named-value</w:t>
            </w:r>
          </w:p>
          <w:p w14:paraId="48144D1A" w14:textId="2A6C4A6B" w:rsidR="007364B0" w:rsidRDefault="007364B0" w:rsidP="003A289F">
            <w:pPr>
              <w:rPr>
                <w:lang w:eastAsia="zh-CN"/>
              </w:rPr>
            </w:pPr>
            <w:r>
              <w:rPr>
                <w:lang w:eastAsia="zh-CN"/>
              </w:rPr>
              <w:t xml:space="preserve">Each </w:t>
            </w:r>
            <w:r w:rsidR="00D25EF1">
              <w:rPr>
                <w:lang w:eastAsia="zh-CN"/>
              </w:rPr>
              <w:t>GenericAttribute</w:t>
            </w:r>
            <w:r>
              <w:rPr>
                <w:lang w:eastAsia="zh-CN"/>
              </w:rPr>
              <w:t xml:space="preserve"> value shall be encoded as a JSON object with properties </w:t>
            </w:r>
            <w:r w:rsidR="00091BC3">
              <w:rPr>
                <w:lang w:eastAsia="zh-CN"/>
              </w:rPr>
              <w:t>“</w:t>
            </w:r>
            <w:r w:rsidR="00F110D7">
              <w:rPr>
                <w:lang w:eastAsia="zh-CN"/>
              </w:rPr>
              <w:t>name</w:t>
            </w:r>
            <w:r w:rsidR="00091BC3">
              <w:rPr>
                <w:lang w:eastAsia="zh-CN"/>
              </w:rPr>
              <w:t>”</w:t>
            </w:r>
            <w:r w:rsidR="00F110D7">
              <w:rPr>
                <w:lang w:eastAsia="zh-CN"/>
              </w:rPr>
              <w:t xml:space="preserve">, </w:t>
            </w:r>
            <w:r w:rsidR="00091BC3">
              <w:rPr>
                <w:lang w:eastAsia="zh-CN"/>
              </w:rPr>
              <w:t>“</w:t>
            </w:r>
            <w:r w:rsidR="00F110D7">
              <w:rPr>
                <w:lang w:eastAsia="zh-CN"/>
              </w:rPr>
              <w:t>type</w:t>
            </w:r>
            <w:r w:rsidR="00091BC3">
              <w:rPr>
                <w:lang w:eastAsia="zh-CN"/>
              </w:rPr>
              <w:t>”</w:t>
            </w:r>
            <w:r w:rsidR="00F110D7">
              <w:rPr>
                <w:lang w:eastAsia="zh-CN"/>
              </w:rPr>
              <w:t xml:space="preserve">, and </w:t>
            </w:r>
            <w:r w:rsidR="00091BC3">
              <w:rPr>
                <w:lang w:eastAsia="zh-CN"/>
              </w:rPr>
              <w:t>“</w:t>
            </w:r>
            <w:r w:rsidR="00F110D7">
              <w:rPr>
                <w:lang w:eastAsia="zh-CN"/>
              </w:rPr>
              <w:t>value</w:t>
            </w:r>
            <w:r w:rsidR="00091BC3">
              <w:rPr>
                <w:lang w:eastAsia="zh-CN"/>
              </w:rPr>
              <w:t>”</w:t>
            </w:r>
            <w:r>
              <w:rPr>
                <w:lang w:eastAsia="zh-CN"/>
              </w:rPr>
              <w:t>, while the value of propert</w:t>
            </w:r>
            <w:r w:rsidR="00116900">
              <w:rPr>
                <w:lang w:eastAsia="zh-CN"/>
              </w:rPr>
              <w:t>ies</w:t>
            </w:r>
            <w:r>
              <w:rPr>
                <w:lang w:eastAsia="zh-CN"/>
              </w:rPr>
              <w:t xml:space="preserve"> </w:t>
            </w:r>
            <w:r w:rsidR="00091BC3">
              <w:rPr>
                <w:lang w:eastAsia="zh-CN"/>
              </w:rPr>
              <w:t>“</w:t>
            </w:r>
            <w:r w:rsidR="00116900">
              <w:rPr>
                <w:lang w:eastAsia="zh-CN"/>
              </w:rPr>
              <w:t>name</w:t>
            </w:r>
            <w:r w:rsidR="00091BC3">
              <w:rPr>
                <w:lang w:eastAsia="zh-CN"/>
              </w:rPr>
              <w:t>”</w:t>
            </w:r>
            <w:r w:rsidR="00116900">
              <w:rPr>
                <w:lang w:eastAsia="zh-CN"/>
              </w:rPr>
              <w:t xml:space="preserve"> and </w:t>
            </w:r>
            <w:r w:rsidR="00091BC3">
              <w:rPr>
                <w:lang w:eastAsia="zh-CN"/>
              </w:rPr>
              <w:t>“</w:t>
            </w:r>
            <w:r w:rsidR="00116900">
              <w:rPr>
                <w:lang w:eastAsia="zh-CN"/>
              </w:rPr>
              <w:t>type</w:t>
            </w:r>
            <w:r w:rsidR="00091BC3">
              <w:rPr>
                <w:lang w:eastAsia="zh-CN"/>
              </w:rPr>
              <w:t>”</w:t>
            </w:r>
            <w:r>
              <w:rPr>
                <w:lang w:eastAsia="zh-CN"/>
              </w:rPr>
              <w:t xml:space="preserve"> is a text string.</w:t>
            </w:r>
          </w:p>
        </w:tc>
      </w:tr>
    </w:tbl>
    <w:p w14:paraId="759B2B51" w14:textId="77777777" w:rsidR="007364B0" w:rsidRDefault="007364B0" w:rsidP="007364B0">
      <w:pPr>
        <w:rPr>
          <w:lang w:eastAsia="zh-CN"/>
        </w:rPr>
      </w:pPr>
    </w:p>
    <w:p w14:paraId="5CD9B49D" w14:textId="77777777" w:rsidR="007364B0" w:rsidRDefault="007364B0" w:rsidP="007364B0">
      <w:pPr>
        <w:rPr>
          <w:lang w:eastAsia="zh-CN"/>
        </w:rPr>
      </w:pPr>
      <w:r>
        <w:rPr>
          <w:rFonts w:hint="eastAsia"/>
          <w:lang w:eastAsia="zh-CN"/>
        </w:rPr>
        <w:t>E</w:t>
      </w:r>
      <w:r>
        <w:rPr>
          <w:lang w:eastAsia="zh-CN"/>
        </w:rPr>
        <w:t>xamples:</w:t>
      </w:r>
    </w:p>
    <w:p w14:paraId="26F2E459" w14:textId="707DC77E" w:rsidR="007364B0" w:rsidRDefault="007364B0" w:rsidP="00242783">
      <w:pPr>
        <w:pStyle w:val="List1OGCletters"/>
        <w:numPr>
          <w:ilvl w:val="0"/>
          <w:numId w:val="24"/>
        </w:numPr>
        <w:rPr>
          <w:lang w:eastAsia="zh-CN"/>
        </w:rPr>
      </w:pPr>
      <w:r>
        <w:rPr>
          <w:rFonts w:hint="eastAsia"/>
          <w:lang w:eastAsia="zh-CN"/>
        </w:rPr>
        <w:t>{</w:t>
      </w:r>
      <w:r w:rsidR="00091BC3">
        <w:rPr>
          <w:lang w:eastAsia="zh-CN"/>
        </w:rPr>
        <w:t>“</w:t>
      </w:r>
      <w:r w:rsidR="00102398">
        <w:rPr>
          <w:lang w:eastAsia="zh-CN"/>
        </w:rPr>
        <w:t>name</w:t>
      </w:r>
      <w:r w:rsidR="00091BC3">
        <w:rPr>
          <w:lang w:eastAsia="zh-CN"/>
        </w:rPr>
        <w:t>”</w:t>
      </w:r>
      <w:r>
        <w:rPr>
          <w:lang w:eastAsia="zh-CN"/>
        </w:rPr>
        <w:t xml:space="preserve">: </w:t>
      </w:r>
      <w:r w:rsidR="00091BC3">
        <w:rPr>
          <w:lang w:eastAsia="zh-CN"/>
        </w:rPr>
        <w:t>“</w:t>
      </w:r>
      <w:r w:rsidR="00102398">
        <w:rPr>
          <w:lang w:eastAsia="zh-CN"/>
        </w:rPr>
        <w:t>doi</w:t>
      </w:r>
      <w:r w:rsidR="00091BC3">
        <w:rPr>
          <w:lang w:eastAsia="zh-CN"/>
        </w:rPr>
        <w:t>”</w:t>
      </w:r>
      <w:r>
        <w:rPr>
          <w:lang w:eastAsia="zh-CN"/>
        </w:rPr>
        <w:t xml:space="preserve">, </w:t>
      </w:r>
      <w:r w:rsidR="00091BC3">
        <w:rPr>
          <w:lang w:eastAsia="zh-CN"/>
        </w:rPr>
        <w:t>“</w:t>
      </w:r>
      <w:r w:rsidR="00102398">
        <w:rPr>
          <w:lang w:eastAsia="zh-CN"/>
        </w:rPr>
        <w:t>type</w:t>
      </w:r>
      <w:r w:rsidR="00091BC3">
        <w:rPr>
          <w:lang w:eastAsia="zh-CN"/>
        </w:rPr>
        <w:t>”</w:t>
      </w:r>
      <w:r w:rsidR="00102398">
        <w:rPr>
          <w:rFonts w:hint="eastAsia"/>
          <w:lang w:eastAsia="zh-CN"/>
        </w:rPr>
        <w:t>:</w:t>
      </w:r>
      <w:r w:rsidR="00102398">
        <w:rPr>
          <w:lang w:eastAsia="zh-CN"/>
        </w:rPr>
        <w:t xml:space="preserve"> </w:t>
      </w:r>
      <w:r w:rsidR="00091BC3">
        <w:rPr>
          <w:lang w:eastAsia="zh-CN"/>
        </w:rPr>
        <w:t>“</w:t>
      </w:r>
      <w:r w:rsidR="00102398">
        <w:rPr>
          <w:lang w:eastAsia="zh-CN"/>
        </w:rPr>
        <w:t>string</w:t>
      </w:r>
      <w:r w:rsidR="00091BC3">
        <w:rPr>
          <w:lang w:eastAsia="zh-CN"/>
        </w:rPr>
        <w:t>”</w:t>
      </w:r>
      <w:r w:rsidR="00102398">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091BC3">
        <w:rPr>
          <w:lang w:eastAsia="zh-CN"/>
        </w:rPr>
        <w:t>“</w:t>
      </w:r>
      <w:r w:rsidR="00A876F6" w:rsidRPr="00A876F6">
        <w:rPr>
          <w:lang w:eastAsia="zh-CN"/>
        </w:rPr>
        <w:t>10.1080/13658816.2022.2087223</w:t>
      </w:r>
      <w:r w:rsidR="00091BC3">
        <w:rPr>
          <w:lang w:eastAsia="zh-CN"/>
        </w:rPr>
        <w:t>”</w:t>
      </w:r>
      <w:r>
        <w:rPr>
          <w:lang w:eastAsia="zh-CN"/>
        </w:rPr>
        <w:t>}</w:t>
      </w:r>
    </w:p>
    <w:p w14:paraId="4F2EE0BB" w14:textId="208887DC" w:rsidR="007364B0" w:rsidRPr="00812230" w:rsidRDefault="007364B0" w:rsidP="007364B0">
      <w:pPr>
        <w:pStyle w:val="List1OGCletters"/>
        <w:numPr>
          <w:ilvl w:val="0"/>
          <w:numId w:val="13"/>
        </w:numPr>
        <w:rPr>
          <w:lang w:eastAsia="zh-CN"/>
        </w:rPr>
      </w:pPr>
      <w:r>
        <w:rPr>
          <w:rFonts w:hint="eastAsia"/>
          <w:lang w:eastAsia="zh-CN"/>
        </w:rPr>
        <w:t>{</w:t>
      </w:r>
      <w:r w:rsidR="00091BC3">
        <w:rPr>
          <w:lang w:eastAsia="zh-CN"/>
        </w:rPr>
        <w:t>“</w:t>
      </w:r>
      <w:r w:rsidR="00242783">
        <w:rPr>
          <w:lang w:eastAsia="zh-CN"/>
        </w:rPr>
        <w:t>name</w:t>
      </w:r>
      <w:r w:rsidR="00091BC3">
        <w:rPr>
          <w:lang w:eastAsia="zh-CN"/>
        </w:rPr>
        <w:t>”</w:t>
      </w:r>
      <w:r>
        <w:rPr>
          <w:lang w:eastAsia="zh-CN"/>
        </w:rPr>
        <w:t xml:space="preserve">: </w:t>
      </w:r>
      <w:r w:rsidR="00091BC3">
        <w:rPr>
          <w:lang w:eastAsia="zh-CN"/>
        </w:rPr>
        <w:t>“</w:t>
      </w:r>
      <w:r w:rsidR="00817682">
        <w:rPr>
          <w:lang w:eastAsia="zh-CN"/>
        </w:rPr>
        <w:t>numOfLabelers</w:t>
      </w:r>
      <w:r w:rsidR="00091BC3">
        <w:rPr>
          <w:lang w:eastAsia="zh-CN"/>
        </w:rPr>
        <w:t>”</w:t>
      </w:r>
      <w:r>
        <w:rPr>
          <w:lang w:eastAsia="zh-CN"/>
        </w:rPr>
        <w:t>,</w:t>
      </w:r>
      <w:r w:rsidR="00242783">
        <w:rPr>
          <w:lang w:eastAsia="zh-CN"/>
        </w:rPr>
        <w:t xml:space="preserve"> </w:t>
      </w:r>
      <w:r w:rsidR="00091BC3">
        <w:rPr>
          <w:lang w:eastAsia="zh-CN"/>
        </w:rPr>
        <w:t>“</w:t>
      </w:r>
      <w:r w:rsidR="00242783">
        <w:rPr>
          <w:lang w:eastAsia="zh-CN"/>
        </w:rPr>
        <w:t>type</w:t>
      </w:r>
      <w:r w:rsidR="00091BC3">
        <w:rPr>
          <w:lang w:eastAsia="zh-CN"/>
        </w:rPr>
        <w:t>”</w:t>
      </w:r>
      <w:r w:rsidR="00242783">
        <w:rPr>
          <w:lang w:eastAsia="zh-CN"/>
        </w:rPr>
        <w:t xml:space="preserve">: </w:t>
      </w:r>
      <w:r w:rsidR="00091BC3">
        <w:rPr>
          <w:lang w:eastAsia="zh-CN"/>
        </w:rPr>
        <w:t>“</w:t>
      </w:r>
      <w:r w:rsidR="00242783">
        <w:rPr>
          <w:lang w:eastAsia="zh-CN"/>
        </w:rPr>
        <w:t>int</w:t>
      </w:r>
      <w:r w:rsidR="00091BC3">
        <w:rPr>
          <w:lang w:eastAsia="zh-CN"/>
        </w:rPr>
        <w:t>”</w:t>
      </w:r>
      <w:r w:rsidR="00242783">
        <w:rPr>
          <w:lang w:eastAsia="zh-CN"/>
        </w:rPr>
        <w:t>,</w:t>
      </w:r>
      <w:r>
        <w:rPr>
          <w:lang w:eastAsia="zh-CN"/>
        </w:rPr>
        <w:t xml:space="preserve"> </w:t>
      </w:r>
      <w:r w:rsidR="00091BC3">
        <w:rPr>
          <w:lang w:eastAsia="zh-CN"/>
        </w:rPr>
        <w:t>“</w:t>
      </w:r>
      <w:r>
        <w:rPr>
          <w:lang w:eastAsia="zh-CN"/>
        </w:rPr>
        <w:t>value</w:t>
      </w:r>
      <w:r w:rsidR="00091BC3">
        <w:rPr>
          <w:lang w:eastAsia="zh-CN"/>
        </w:rPr>
        <w:t>”</w:t>
      </w:r>
      <w:r>
        <w:rPr>
          <w:lang w:eastAsia="zh-CN"/>
        </w:rPr>
        <w:t xml:space="preserve">: </w:t>
      </w:r>
      <w:r w:rsidR="00817682">
        <w:rPr>
          <w:lang w:eastAsia="zh-CN"/>
        </w:rPr>
        <w:t>10</w:t>
      </w:r>
      <w:r>
        <w:rPr>
          <w:lang w:eastAsia="zh-CN"/>
        </w:rPr>
        <w:t>}</w:t>
      </w:r>
    </w:p>
    <w:p w14:paraId="3AD12AD1" w14:textId="77777777" w:rsidR="007364B0" w:rsidRPr="007364B0" w:rsidRDefault="007364B0" w:rsidP="007364B0">
      <w:pPr>
        <w:pStyle w:val="List1OGCletters"/>
        <w:numPr>
          <w:ilvl w:val="0"/>
          <w:numId w:val="0"/>
        </w:numPr>
        <w:rPr>
          <w:lang w:eastAsia="zh-CN"/>
        </w:rPr>
      </w:pPr>
    </w:p>
    <w:p w14:paraId="0170E05A" w14:textId="1284A3D8" w:rsidR="006030A0" w:rsidRDefault="008F6C38" w:rsidP="008F6C38">
      <w:pPr>
        <w:pStyle w:val="3"/>
      </w:pPr>
      <w:bookmarkStart w:id="34" w:name="_Toc113876797"/>
      <w:r>
        <w:t xml:space="preserve">Requirements class: </w:t>
      </w:r>
      <w:r w:rsidR="006368B9">
        <w:t>ISO metadata</w:t>
      </w:r>
      <w:r w:rsidR="006A0B1F">
        <w:t xml:space="preserve"> type</w:t>
      </w:r>
      <w:bookmarkEnd w:id="34"/>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d"/>
        <w:tblW w:w="0" w:type="auto"/>
        <w:tblLook w:val="04A0" w:firstRow="1" w:lastRow="0" w:firstColumn="1" w:lastColumn="0" w:noHBand="0" w:noVBand="1"/>
      </w:tblPr>
      <w:tblGrid>
        <w:gridCol w:w="1668"/>
        <w:gridCol w:w="7188"/>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61C8281A"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539AA622"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48A4454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22A93D13"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bl>
    <w:p w14:paraId="5DA75F3F" w14:textId="426A74B7" w:rsidR="007B4531" w:rsidRDefault="007B4531" w:rsidP="008F6C38">
      <w:pPr>
        <w:rPr>
          <w:lang w:val="en-GB"/>
        </w:rPr>
      </w:pPr>
    </w:p>
    <w:p w14:paraId="090C58DD" w14:textId="059F30A4" w:rsidR="00155957" w:rsidRDefault="00920266" w:rsidP="008F6C38">
      <w:pPr>
        <w:rPr>
          <w:lang w:val="en-GB" w:eastAsia="zh-CN"/>
        </w:rPr>
      </w:pPr>
      <w:r>
        <w:rPr>
          <w:lang w:val="en-GB" w:eastAsia="zh-CN"/>
        </w:rPr>
        <w:t>An</w:t>
      </w:r>
      <w:r w:rsidR="00E60F94">
        <w:rPr>
          <w:lang w:val="en-GB" w:eastAsia="zh-CN"/>
        </w:rPr>
        <w:t xml:space="preserv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p>
    <w:tbl>
      <w:tblPr>
        <w:tblStyle w:val="ad"/>
        <w:tblW w:w="0" w:type="auto"/>
        <w:tblLook w:val="04A0" w:firstRow="1" w:lastRow="0" w:firstColumn="1" w:lastColumn="0" w:noHBand="0" w:noVBand="1"/>
      </w:tblPr>
      <w:tblGrid>
        <w:gridCol w:w="1668"/>
        <w:gridCol w:w="7188"/>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6E8F2C93"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62BC1341" w14:textId="191703C3" w:rsidR="00695D23" w:rsidRDefault="00695D23" w:rsidP="001560B5">
            <w:pPr>
              <w:rPr>
                <w:lang w:eastAsia="zh-CN"/>
              </w:rPr>
            </w:pPr>
            <w:r>
              <w:rPr>
                <w:lang w:eastAsia="zh-CN"/>
              </w:rPr>
              <w:t>Each MD_Band value shall be encoded as a text string</w:t>
            </w:r>
            <w:r w:rsidR="003A289F">
              <w:rPr>
                <w:lang w:eastAsia="zh-CN"/>
              </w:rPr>
              <w:t xml:space="preserve"> or a JSON object </w:t>
            </w:r>
            <w:r w:rsidR="00920266">
              <w:rPr>
                <w:lang w:eastAsia="zh-CN"/>
              </w:rPr>
              <w:t xml:space="preserve">or a JSON object matching the XML Schema type: </w:t>
            </w:r>
            <w:r w:rsidR="001560B5" w:rsidRPr="001560B5">
              <w:rPr>
                <w:lang w:eastAsia="zh-CN"/>
              </w:rPr>
              <w:lastRenderedPageBreak/>
              <w:t>https://schemas.isotc211.org/19115/-1/mrc/1.3</w:t>
            </w:r>
            <w:r w:rsidR="001560B5">
              <w:rPr>
                <w:lang w:eastAsia="zh-CN"/>
              </w:rPr>
              <w:t>#</w:t>
            </w:r>
            <w:r w:rsidR="001560B5" w:rsidRPr="001560B5">
              <w:rPr>
                <w:lang w:eastAsia="zh-CN"/>
              </w:rPr>
              <w:t>MD_Band</w:t>
            </w:r>
            <w:r>
              <w:rPr>
                <w:lang w:eastAsia="zh-CN"/>
              </w:rPr>
              <w:t>.</w:t>
            </w:r>
          </w:p>
        </w:tc>
      </w:tr>
    </w:tbl>
    <w:p w14:paraId="49CEC487" w14:textId="77777777" w:rsidR="00AA0378" w:rsidRDefault="00AA0378" w:rsidP="004C008C">
      <w:pPr>
        <w:rPr>
          <w:lang w:eastAsia="zh-CN"/>
        </w:rPr>
      </w:pPr>
    </w:p>
    <w:p w14:paraId="6337F0D4" w14:textId="542FD36C" w:rsidR="004C008C" w:rsidRDefault="004C008C" w:rsidP="004C008C">
      <w:pPr>
        <w:rPr>
          <w:lang w:eastAsia="zh-CN"/>
        </w:rPr>
      </w:pPr>
      <w:r>
        <w:rPr>
          <w:rFonts w:hint="eastAsia"/>
          <w:lang w:eastAsia="zh-CN"/>
        </w:rPr>
        <w:t>E</w:t>
      </w:r>
      <w:r>
        <w:rPr>
          <w:lang w:eastAsia="zh-CN"/>
        </w:rPr>
        <w:t>xample:</w:t>
      </w:r>
    </w:p>
    <w:p w14:paraId="741EE268" w14:textId="03384BD6" w:rsidR="004C008C" w:rsidRDefault="00091BC3" w:rsidP="004C008C">
      <w:pPr>
        <w:pStyle w:val="List1OGCletters"/>
        <w:numPr>
          <w:ilvl w:val="0"/>
          <w:numId w:val="22"/>
        </w:numPr>
        <w:rPr>
          <w:lang w:eastAsia="zh-CN"/>
        </w:rPr>
      </w:pPr>
      <w:r>
        <w:rPr>
          <w:lang w:eastAsia="zh-CN"/>
        </w:rPr>
        <w:t>“</w:t>
      </w:r>
      <w:r w:rsidR="004C008C">
        <w:rPr>
          <w:lang w:eastAsia="zh-CN"/>
        </w:rPr>
        <w:t>red</w:t>
      </w:r>
      <w:r>
        <w:rPr>
          <w:lang w:eastAsia="zh-CN"/>
        </w:rPr>
        <w:t>”</w:t>
      </w:r>
    </w:p>
    <w:p w14:paraId="194F617D" w14:textId="3A5B75CA" w:rsidR="003A289F" w:rsidRDefault="002B4CDF" w:rsidP="002B4CDF">
      <w:pPr>
        <w:pStyle w:val="List1OGCletters"/>
        <w:numPr>
          <w:ilvl w:val="0"/>
          <w:numId w:val="22"/>
        </w:numPr>
        <w:rPr>
          <w:lang w:eastAsia="zh-CN"/>
        </w:rPr>
      </w:pPr>
      <w:r>
        <w:rPr>
          <w:rFonts w:hint="eastAsia"/>
          <w:lang w:eastAsia="zh-CN"/>
        </w:rPr>
        <w:t>{</w:t>
      </w:r>
      <w:r>
        <w:rPr>
          <w:lang w:eastAsia="zh-CN"/>
        </w:rPr>
        <w:t>“boundMax”: 690, “boundMin”: “630”, “</w:t>
      </w:r>
      <w:r w:rsidRPr="002B4CDF">
        <w:rPr>
          <w:lang w:eastAsia="zh-CN"/>
        </w:rPr>
        <w:t>boundUnits</w:t>
      </w:r>
      <w:r>
        <w:rPr>
          <w:lang w:eastAsia="zh-CN"/>
        </w:rPr>
        <w:t>”: “nm”</w:t>
      </w:r>
      <w:r>
        <w:rPr>
          <w:rFonts w:hint="eastAsia"/>
          <w:lang w:eastAsia="zh-CN"/>
        </w:rPr>
        <w:t>}</w:t>
      </w:r>
    </w:p>
    <w:p w14:paraId="2B55F1BA" w14:textId="77777777" w:rsidR="00BC73BF" w:rsidRDefault="00BC73BF" w:rsidP="00BC73BF">
      <w:pPr>
        <w:rPr>
          <w:lang w:val="en-GB" w:eastAsia="zh-CN"/>
        </w:rPr>
      </w:pPr>
      <w:r>
        <w:rPr>
          <w:lang w:val="en-GB" w:eastAsia="zh-CN"/>
        </w:rPr>
        <w:t>The encoding of EX_Extent</w:t>
      </w:r>
      <w:r w:rsidRPr="00F31DD0">
        <w:rPr>
          <w:lang w:val="en-GB" w:eastAsia="zh-CN"/>
        </w:rPr>
        <w:t xml:space="preserve"> </w:t>
      </w:r>
      <w:r>
        <w:rPr>
          <w:lang w:val="en-GB" w:eastAsia="zh-CN"/>
        </w:rPr>
        <w:t>follows GeoJSON for Bounding Box.</w:t>
      </w:r>
    </w:p>
    <w:tbl>
      <w:tblPr>
        <w:tblStyle w:val="ad"/>
        <w:tblW w:w="0" w:type="auto"/>
        <w:tblLook w:val="04A0" w:firstRow="1" w:lastRow="0" w:firstColumn="1" w:lastColumn="0" w:noHBand="0" w:noVBand="1"/>
      </w:tblPr>
      <w:tblGrid>
        <w:gridCol w:w="1668"/>
        <w:gridCol w:w="7188"/>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7DEA38C7"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C1F32D5" w14:textId="77777777" w:rsidR="00BC73BF" w:rsidRDefault="00BC73BF" w:rsidP="003A289F">
            <w:pPr>
              <w:rPr>
                <w:lang w:eastAsia="zh-CN"/>
              </w:rPr>
            </w:pPr>
            <w:r>
              <w:rPr>
                <w:lang w:eastAsia="zh-CN"/>
              </w:rPr>
              <w:t>Each EX_Extent value</w:t>
            </w:r>
            <w:r w:rsidRPr="002352E3">
              <w:rPr>
                <w:lang w:eastAsia="zh-CN"/>
              </w:rPr>
              <w:t xml:space="preserve"> shall be encoded using the GeoJSON </w:t>
            </w:r>
            <w:r>
              <w:rPr>
                <w:lang w:eastAsia="zh-CN"/>
              </w:rPr>
              <w:t>bounding box</w:t>
            </w:r>
            <w:r w:rsidRPr="002352E3">
              <w:rPr>
                <w:lang w:eastAsia="zh-CN"/>
              </w:rPr>
              <w:t xml:space="preserve"> encoding.</w:t>
            </w:r>
          </w:p>
        </w:tc>
      </w:tr>
    </w:tbl>
    <w:p w14:paraId="4C800C2D" w14:textId="77777777" w:rsidR="00BC73BF" w:rsidRDefault="00BC73BF" w:rsidP="00BC73BF">
      <w:pPr>
        <w:rPr>
          <w:lang w:eastAsia="zh-CN"/>
        </w:rPr>
      </w:pPr>
      <w:r>
        <w:rPr>
          <w:rFonts w:hint="eastAsia"/>
          <w:lang w:eastAsia="zh-CN"/>
        </w:rPr>
        <w:t>E</w:t>
      </w:r>
      <w:r>
        <w:rPr>
          <w:lang w:eastAsia="zh-CN"/>
        </w:rPr>
        <w:t>xample:</w:t>
      </w:r>
    </w:p>
    <w:p w14:paraId="675FF575" w14:textId="77777777" w:rsidR="00BC73BF" w:rsidRDefault="00BC73BF" w:rsidP="00BC73BF">
      <w:pPr>
        <w:pStyle w:val="List1OGCletters"/>
        <w:numPr>
          <w:ilvl w:val="0"/>
          <w:numId w:val="21"/>
        </w:numPr>
        <w:rPr>
          <w:lang w:eastAsia="zh-CN"/>
        </w:rPr>
      </w:pPr>
      <w:r>
        <w:rPr>
          <w:lang w:eastAsia="zh-CN"/>
        </w:rPr>
        <w:t>[120.0, 30.0, 130.0, 40.0]</w:t>
      </w:r>
    </w:p>
    <w:p w14:paraId="5F391134" w14:textId="135F5BD1" w:rsidR="00BC73BF" w:rsidRDefault="00BC73BF" w:rsidP="0026025D">
      <w:pPr>
        <w:pStyle w:val="List1OGCletters"/>
        <w:numPr>
          <w:ilvl w:val="0"/>
          <w:numId w:val="18"/>
        </w:numPr>
        <w:rPr>
          <w:lang w:eastAsia="zh-CN"/>
        </w:rPr>
      </w:pPr>
      <w:r>
        <w:rPr>
          <w:lang w:eastAsia="zh-CN"/>
        </w:rPr>
        <w:t>[120.0, 30.0, 10.0, 130.0, 40.0, 20.0]</w:t>
      </w:r>
    </w:p>
    <w:p w14:paraId="58085F3C" w14:textId="643CE6BD" w:rsidR="00267851" w:rsidRDefault="00AA0378" w:rsidP="00267851">
      <w:pPr>
        <w:rPr>
          <w:lang w:val="en-GB" w:eastAsia="zh-CN"/>
        </w:rPr>
      </w:pPr>
      <w:r>
        <w:rPr>
          <w:rFonts w:hint="eastAsia"/>
          <w:lang w:eastAsia="zh-CN"/>
        </w:rPr>
        <w:t>A</w:t>
      </w:r>
      <w:r>
        <w:rPr>
          <w:lang w:eastAsia="zh-CN"/>
        </w:rPr>
        <w:t xml:space="preserve"> CI_Citation</w:t>
      </w:r>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d"/>
        <w:tblW w:w="0" w:type="auto"/>
        <w:tblLook w:val="04A0" w:firstRow="1" w:lastRow="0" w:firstColumn="1" w:lastColumn="0" w:noHBand="0" w:noVBand="1"/>
      </w:tblPr>
      <w:tblGrid>
        <w:gridCol w:w="1668"/>
        <w:gridCol w:w="7188"/>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6572D9A"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2D9BDBC9" w14:textId="3805C0DD" w:rsidR="00267851" w:rsidRDefault="00267851" w:rsidP="005E3AB7">
            <w:pPr>
              <w:rPr>
                <w:lang w:eastAsia="zh-CN"/>
              </w:rPr>
            </w:pPr>
            <w:r>
              <w:rPr>
                <w:lang w:eastAsia="zh-CN"/>
              </w:rPr>
              <w:t xml:space="preserve">Each </w:t>
            </w:r>
            <w:r w:rsidR="00D16A46">
              <w:rPr>
                <w:lang w:eastAsia="zh-CN"/>
              </w:rPr>
              <w:t>CI_Citation</w:t>
            </w:r>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r w:rsidR="00116510" w:rsidRPr="00116510">
              <w:rPr>
                <w:lang w:eastAsia="zh-CN"/>
              </w:rPr>
              <w:t>https://schemas.isotc211.org/19115/-1/cit/1.3</w:t>
            </w:r>
            <w:r w:rsidR="00116510">
              <w:rPr>
                <w:lang w:eastAsia="zh-CN"/>
              </w:rPr>
              <w:t>#</w:t>
            </w:r>
            <w:r w:rsidR="00116510" w:rsidRPr="00116510">
              <w:rPr>
                <w:lang w:eastAsia="zh-CN"/>
              </w:rPr>
              <w:t>CI_Citation</w:t>
            </w:r>
            <w:r w:rsidR="001C4520" w:rsidRPr="0009437D">
              <w:rPr>
                <w:lang w:eastAsia="zh-CN"/>
              </w:rPr>
              <w:t>.</w:t>
            </w:r>
          </w:p>
        </w:tc>
      </w:tr>
    </w:tbl>
    <w:p w14:paraId="1AAB8E04" w14:textId="77777777" w:rsidR="00267851" w:rsidRDefault="00267851" w:rsidP="00267851">
      <w:pPr>
        <w:rPr>
          <w:lang w:eastAsia="zh-CN"/>
        </w:rPr>
      </w:pPr>
      <w:r>
        <w:rPr>
          <w:rFonts w:hint="eastAsia"/>
          <w:lang w:eastAsia="zh-CN"/>
        </w:rPr>
        <w:t>E</w:t>
      </w:r>
      <w:r>
        <w:rPr>
          <w:lang w:eastAsia="zh-CN"/>
        </w:rPr>
        <w:t>xample:</w:t>
      </w:r>
    </w:p>
    <w:p w14:paraId="4273FD27" w14:textId="4ADAAAE1" w:rsidR="00267851" w:rsidRDefault="00091BC3" w:rsidP="00267851">
      <w:pPr>
        <w:pStyle w:val="List1OGCletters"/>
        <w:numPr>
          <w:ilvl w:val="0"/>
          <w:numId w:val="23"/>
        </w:numPr>
        <w:rPr>
          <w:lang w:eastAsia="zh-CN"/>
        </w:rPr>
      </w:pPr>
      <w:r>
        <w:rPr>
          <w:lang w:eastAsia="zh-CN"/>
        </w:rPr>
        <w:t>“</w:t>
      </w:r>
      <w:r w:rsidR="007D3F0F" w:rsidRPr="00622A3D">
        <w:rPr>
          <w:lang w:eastAsia="zh-CN"/>
        </w:rPr>
        <w:t>http://www.opengeospatial.org</w:t>
      </w:r>
      <w:r>
        <w:rPr>
          <w:lang w:eastAsia="zh-CN"/>
        </w:rPr>
        <w:t>”</w:t>
      </w:r>
    </w:p>
    <w:p w14:paraId="2594C9A4" w14:textId="6A842A6A" w:rsidR="00267851" w:rsidRDefault="00382A1A" w:rsidP="00382A1A">
      <w:pPr>
        <w:pStyle w:val="List1OGCletters"/>
        <w:numPr>
          <w:ilvl w:val="0"/>
          <w:numId w:val="18"/>
        </w:numPr>
        <w:rPr>
          <w:lang w:eastAsia="zh-CN"/>
        </w:rPr>
      </w:pPr>
      <w:r>
        <w:rPr>
          <w:rFonts w:hint="eastAsia"/>
          <w:lang w:eastAsia="zh-CN"/>
        </w:rPr>
        <w:t>{</w:t>
      </w:r>
      <w:r>
        <w:rPr>
          <w:lang w:eastAsia="zh-CN"/>
        </w:rPr>
        <w:t>“title”: “Open Geospatial Consortium”, “</w:t>
      </w:r>
      <w:r w:rsidRPr="00382A1A">
        <w:rPr>
          <w:lang w:eastAsia="zh-CN"/>
        </w:rPr>
        <w:t>alternateTitle</w:t>
      </w:r>
      <w:r>
        <w:rPr>
          <w:lang w:eastAsia="zh-CN"/>
        </w:rPr>
        <w:t>”: “OGC”, “</w:t>
      </w:r>
      <w:r w:rsidRPr="00382A1A">
        <w:rPr>
          <w:lang w:eastAsia="zh-CN"/>
        </w:rPr>
        <w:t>identifier</w:t>
      </w:r>
      <w:r>
        <w:rPr>
          <w:lang w:eastAsia="zh-CN"/>
        </w:rPr>
        <w:t>”: “</w:t>
      </w:r>
      <w:r w:rsidRPr="00622A3D">
        <w:rPr>
          <w:lang w:eastAsia="zh-CN"/>
        </w:rPr>
        <w:t>http://www.opengeospatial.org</w:t>
      </w:r>
      <w:r>
        <w:rPr>
          <w:lang w:eastAsia="zh-CN"/>
        </w:rPr>
        <w:t>”}</w:t>
      </w:r>
    </w:p>
    <w:p w14:paraId="04F2266D" w14:textId="22BA9C48" w:rsidR="001405CA" w:rsidRDefault="001405CA" w:rsidP="001405CA">
      <w:pPr>
        <w:pStyle w:val="3"/>
      </w:pPr>
      <w:bookmarkStart w:id="35" w:name="_Toc113876798"/>
      <w:r>
        <w:t>Requirements class: ISO quality type</w:t>
      </w:r>
      <w:bookmarkEnd w:id="35"/>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d"/>
        <w:tblW w:w="0" w:type="auto"/>
        <w:tblLook w:val="04A0" w:firstRow="1" w:lastRow="0" w:firstColumn="1" w:lastColumn="0" w:noHBand="0" w:noVBand="1"/>
      </w:tblPr>
      <w:tblGrid>
        <w:gridCol w:w="1668"/>
        <w:gridCol w:w="7188"/>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1886E25F"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6AE041EE"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1A1CE3C" w:rsidR="00C157D2" w:rsidRDefault="00C157D2" w:rsidP="00C157D2">
      <w:pPr>
        <w:rPr>
          <w:lang w:val="en-GB" w:eastAsia="zh-CN"/>
        </w:rPr>
      </w:pPr>
      <w:r>
        <w:rPr>
          <w:lang w:val="en-GB" w:eastAsia="zh-CN"/>
        </w:rPr>
        <w:t>A DQ_</w:t>
      </w:r>
      <w:r w:rsidR="00E344A7">
        <w:rPr>
          <w:lang w:val="en-GB" w:eastAsia="zh-CN"/>
        </w:rPr>
        <w:t>Element</w:t>
      </w:r>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2B6B55C0"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0D29B82B" w:rsidR="00C157D2" w:rsidRDefault="00C157D2" w:rsidP="003A289F">
            <w:pPr>
              <w:rPr>
                <w:lang w:eastAsia="zh-CN"/>
              </w:rPr>
            </w:pPr>
            <w:r>
              <w:rPr>
                <w:lang w:eastAsia="zh-CN"/>
              </w:rPr>
              <w:t xml:space="preserve">Each </w:t>
            </w:r>
            <w:r w:rsidR="00E344A7">
              <w:rPr>
                <w:lang w:val="en-GB" w:eastAsia="zh-CN"/>
              </w:rPr>
              <w:t>DQ_Element</w:t>
            </w:r>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53149E9" w:rsidR="00962A02" w:rsidRDefault="00962A02" w:rsidP="00962A02">
      <w:pPr>
        <w:pStyle w:val="af0"/>
        <w:keepNext/>
        <w:jc w:val="center"/>
      </w:pPr>
      <w:bookmarkStart w:id="36" w:name="_Ref112421793"/>
      <w:r>
        <w:t xml:space="preserve">Table </w:t>
      </w:r>
      <w:fldSimple w:instr=" SEQ Table \* ARABIC ">
        <w:r w:rsidR="000D67EA">
          <w:rPr>
            <w:noProof/>
          </w:rPr>
          <w:t>1</w:t>
        </w:r>
      </w:fldSimple>
      <w:bookmarkEnd w:id="36"/>
      <w:r>
        <w:t xml:space="preserve"> DQ_Element properties</w:t>
      </w:r>
    </w:p>
    <w:tbl>
      <w:tblPr>
        <w:tblStyle w:val="ad"/>
        <w:tblW w:w="0" w:type="auto"/>
        <w:tblLook w:val="04A0" w:firstRow="1" w:lastRow="0" w:firstColumn="1" w:lastColumn="0" w:noHBand="0" w:noVBand="1"/>
      </w:tblPr>
      <w:tblGrid>
        <w:gridCol w:w="2469"/>
        <w:gridCol w:w="2134"/>
        <w:gridCol w:w="2103"/>
        <w:gridCol w:w="2150"/>
      </w:tblGrid>
      <w:tr w:rsidR="00962A02" w14:paraId="23B94B99" w14:textId="77777777" w:rsidTr="003A289F">
        <w:tc>
          <w:tcPr>
            <w:tcW w:w="2469" w:type="dxa"/>
            <w:vAlign w:val="center"/>
          </w:tcPr>
          <w:p w14:paraId="6A6A4236" w14:textId="77777777" w:rsidR="00962A02" w:rsidRPr="009A6478" w:rsidRDefault="00962A02" w:rsidP="003A289F">
            <w:pPr>
              <w:jc w:val="center"/>
              <w:rPr>
                <w:b/>
                <w:bCs/>
              </w:rPr>
            </w:pPr>
            <w:r w:rsidRPr="009A6478">
              <w:rPr>
                <w:b/>
                <w:bCs/>
              </w:rPr>
              <w:t>JSON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66CCC488" w:rsidR="00962A02" w:rsidRDefault="00C919CE" w:rsidP="003A289F">
            <w:pPr>
              <w:rPr>
                <w:lang w:eastAsia="zh-CN"/>
              </w:rPr>
            </w:pPr>
            <w:r>
              <w:rPr>
                <w:rFonts w:hint="eastAsia"/>
                <w:lang w:eastAsia="zh-CN"/>
              </w:rPr>
              <w:t>C</w:t>
            </w:r>
            <w:r>
              <w:rPr>
                <w:lang w:eastAsia="zh-CN"/>
              </w:rPr>
              <w:t>haracterString [0..1]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080DAB67" w:rsidR="00962A02" w:rsidRDefault="00C919CE" w:rsidP="003A289F">
            <w:r>
              <w:rPr>
                <w:rFonts w:hint="eastAsia"/>
                <w:lang w:eastAsia="zh-CN"/>
              </w:rPr>
              <w:t>C</w:t>
            </w:r>
            <w:r>
              <w:rPr>
                <w:lang w:eastAsia="zh-CN"/>
              </w:rPr>
              <w:t>haracterString [0..1]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33F66803" w:rsidR="00962A02" w:rsidRDefault="00D00F6F" w:rsidP="003A289F">
            <w:pPr>
              <w:rPr>
                <w:lang w:eastAsia="zh-CN"/>
              </w:rPr>
            </w:pPr>
            <w:r>
              <w:rPr>
                <w:rFonts w:hint="eastAsia"/>
                <w:lang w:eastAsia="zh-CN"/>
              </w:rPr>
              <w:t>C</w:t>
            </w:r>
            <w:r>
              <w:rPr>
                <w:lang w:eastAsia="zh-CN"/>
              </w:rPr>
              <w:t xml:space="preserve">haracterString </w:t>
            </w:r>
            <w:r w:rsidR="00A22D27">
              <w:rPr>
                <w:lang w:eastAsia="zh-CN"/>
              </w:rPr>
              <w:t>[1..</w:t>
            </w:r>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77777777" w:rsidR="00C157D2" w:rsidRDefault="00C157D2" w:rsidP="00C157D2">
      <w:pPr>
        <w:rPr>
          <w:lang w:eastAsia="zh-CN"/>
        </w:rPr>
      </w:pPr>
      <w:r>
        <w:rPr>
          <w:rFonts w:hint="eastAsia"/>
          <w:lang w:eastAsia="zh-CN"/>
        </w:rPr>
        <w:t>E</w:t>
      </w:r>
      <w:r>
        <w:rPr>
          <w:lang w:eastAsia="zh-CN"/>
        </w:rPr>
        <w:t>xample:</w:t>
      </w:r>
    </w:p>
    <w:p w14:paraId="64D39ED3" w14:textId="2580F340" w:rsidR="00C17EAD" w:rsidRDefault="00C17EAD" w:rsidP="00C157D2">
      <w:pPr>
        <w:pStyle w:val="List1OGCletters"/>
        <w:numPr>
          <w:ilvl w:val="0"/>
          <w:numId w:val="0"/>
        </w:numPr>
        <w:rPr>
          <w:lang w:eastAsia="zh-CN"/>
        </w:rPr>
      </w:pPr>
      <w:r>
        <w:rPr>
          <w:lang w:eastAsia="zh-CN"/>
        </w:rPr>
        <w:t>{</w:t>
      </w:r>
    </w:p>
    <w:p w14:paraId="5F00959F" w14:textId="78CCE11B" w:rsidR="00C17EAD" w:rsidRDefault="0099522D" w:rsidP="00C157D2">
      <w:pPr>
        <w:pStyle w:val="List1OGCletters"/>
        <w:numPr>
          <w:ilvl w:val="0"/>
          <w:numId w:val="0"/>
        </w:numPr>
        <w:rPr>
          <w:lang w:eastAsia="zh-CN"/>
        </w:rPr>
      </w:pPr>
      <w:r>
        <w:rPr>
          <w:lang w:eastAsia="zh-CN"/>
        </w:rPr>
        <w:t xml:space="preserve">   </w:t>
      </w:r>
      <w:r w:rsidR="00C17EAD">
        <w:rPr>
          <w:lang w:eastAsia="zh-CN"/>
        </w:rPr>
        <w:t>“measure”: “</w:t>
      </w:r>
      <w:r w:rsidR="00A86877">
        <w:rPr>
          <w:lang w:eastAsia="zh-CN"/>
        </w:rPr>
        <w:t xml:space="preserve">Number of excess </w:t>
      </w:r>
      <w:r w:rsidR="002B5453">
        <w:rPr>
          <w:lang w:eastAsia="zh-CN"/>
        </w:rPr>
        <w:t>labels</w:t>
      </w:r>
      <w:r w:rsidR="00C17EAD">
        <w:rPr>
          <w:lang w:eastAsia="zh-CN"/>
        </w:rPr>
        <w:t>”,</w:t>
      </w:r>
    </w:p>
    <w:p w14:paraId="3ED99702" w14:textId="1A03380E" w:rsidR="00C17EAD" w:rsidRDefault="0099522D" w:rsidP="00C157D2">
      <w:pPr>
        <w:pStyle w:val="List1OGCletters"/>
        <w:numPr>
          <w:ilvl w:val="0"/>
          <w:numId w:val="0"/>
        </w:numPr>
        <w:rPr>
          <w:lang w:eastAsia="zh-CN"/>
        </w:rPr>
      </w:pPr>
      <w:r>
        <w:rPr>
          <w:lang w:eastAsia="zh-CN"/>
        </w:rPr>
        <w:t xml:space="preserve">   </w:t>
      </w:r>
      <w:r w:rsidR="00C17EAD">
        <w:rPr>
          <w:lang w:eastAsia="zh-CN"/>
        </w:rPr>
        <w:t>“evaluationMethod”: “</w:t>
      </w:r>
      <w:r w:rsidR="007C1CC2">
        <w:rPr>
          <w:lang w:eastAsia="zh-CN"/>
        </w:rPr>
        <w:t>Compare the number</w:t>
      </w:r>
      <w:r w:rsidR="00802789">
        <w:rPr>
          <w:lang w:eastAsia="zh-CN"/>
        </w:rPr>
        <w:t xml:space="preserve"> of labelled</w:t>
      </w:r>
      <w:r w:rsidR="001B77B7">
        <w:rPr>
          <w:lang w:eastAsia="zh-CN"/>
        </w:rPr>
        <w:t xml:space="preserve"> objects</w:t>
      </w:r>
      <w:r w:rsidR="00802789">
        <w:rPr>
          <w:lang w:eastAsia="zh-CN"/>
        </w:rPr>
        <w:t xml:space="preserve"> in the</w:t>
      </w:r>
      <w:r w:rsidR="00FA7916">
        <w:rPr>
          <w:lang w:eastAsia="zh-CN"/>
        </w:rPr>
        <w:t xml:space="preserve"> training</w:t>
      </w:r>
      <w:r w:rsidR="00802789">
        <w:rPr>
          <w:lang w:eastAsia="zh-CN"/>
        </w:rPr>
        <w:t xml:space="preserve"> dataset against </w:t>
      </w:r>
      <w:r w:rsidR="00AB4A74">
        <w:rPr>
          <w:lang w:eastAsia="zh-CN"/>
        </w:rPr>
        <w:t xml:space="preserve">the </w:t>
      </w:r>
      <w:r w:rsidR="00802789">
        <w:rPr>
          <w:lang w:eastAsia="zh-CN"/>
        </w:rPr>
        <w:t xml:space="preserve">ground </w:t>
      </w:r>
      <w:r w:rsidR="006C1117">
        <w:rPr>
          <w:lang w:eastAsia="zh-CN"/>
        </w:rPr>
        <w:t>truth</w:t>
      </w:r>
      <w:r w:rsidR="00C17EAD">
        <w:rPr>
          <w:lang w:eastAsia="zh-CN"/>
        </w:rPr>
        <w:t>”,</w:t>
      </w:r>
    </w:p>
    <w:p w14:paraId="08CC9120" w14:textId="37A0DF3A" w:rsidR="00C17EAD" w:rsidRDefault="0099522D" w:rsidP="00C157D2">
      <w:pPr>
        <w:pStyle w:val="List1OGCletters"/>
        <w:numPr>
          <w:ilvl w:val="0"/>
          <w:numId w:val="0"/>
        </w:numPr>
        <w:rPr>
          <w:lang w:eastAsia="zh-CN"/>
        </w:rPr>
      </w:pPr>
      <w:r>
        <w:rPr>
          <w:lang w:eastAsia="zh-CN"/>
        </w:rPr>
        <w:t xml:space="preserve">   </w:t>
      </w:r>
      <w:r w:rsidR="00C17EAD">
        <w:rPr>
          <w:lang w:eastAsia="zh-CN"/>
        </w:rPr>
        <w:t>“result”: “</w:t>
      </w:r>
      <w:r w:rsidR="000C5D6D">
        <w:rPr>
          <w:lang w:eastAsia="zh-CN"/>
        </w:rPr>
        <w:t>2</w:t>
      </w:r>
      <w:r w:rsidR="00C17EAD">
        <w:rPr>
          <w:lang w:eastAsia="zh-CN"/>
        </w:rPr>
        <w:t>”</w:t>
      </w:r>
    </w:p>
    <w:p w14:paraId="21D50A20" w14:textId="0E015983" w:rsidR="001405CA" w:rsidRPr="001405CA" w:rsidRDefault="00C17EAD" w:rsidP="00C157D2">
      <w:pPr>
        <w:pStyle w:val="List1OGCletters"/>
        <w:numPr>
          <w:ilvl w:val="0"/>
          <w:numId w:val="0"/>
        </w:numPr>
        <w:rPr>
          <w:lang w:eastAsia="zh-CN"/>
        </w:rPr>
      </w:pPr>
      <w:r>
        <w:rPr>
          <w:lang w:eastAsia="zh-CN"/>
        </w:rPr>
        <w:t>}</w:t>
      </w:r>
    </w:p>
    <w:p w14:paraId="71B3C133" w14:textId="77777777" w:rsidR="00D44EB3" w:rsidRDefault="00D44EB3" w:rsidP="00D44EB3">
      <w:pPr>
        <w:pStyle w:val="3"/>
      </w:pPr>
      <w:bookmarkStart w:id="37" w:name="_Toc113876799"/>
      <w:r>
        <w:t>Requirements class: geospatial type</w:t>
      </w:r>
      <w:bookmarkEnd w:id="37"/>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d"/>
        <w:tblW w:w="0" w:type="auto"/>
        <w:tblLook w:val="04A0" w:firstRow="1" w:lastRow="0" w:firstColumn="1" w:lastColumn="0" w:noHBand="0" w:noVBand="1"/>
      </w:tblPr>
      <w:tblGrid>
        <w:gridCol w:w="1668"/>
        <w:gridCol w:w="718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6284C4D5"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lastRenderedPageBreak/>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D44EB3" w14:paraId="64BE928E" w14:textId="77777777" w:rsidTr="003A289F">
        <w:tc>
          <w:tcPr>
            <w:tcW w:w="1668" w:type="dxa"/>
          </w:tcPr>
          <w:p w14:paraId="27BD2F06" w14:textId="77777777" w:rsidR="00D44EB3" w:rsidRDefault="00D44EB3" w:rsidP="003A289F">
            <w:r>
              <w:rPr>
                <w:lang w:eastAsia="zh-CN"/>
              </w:rPr>
              <w:t>Requirement</w:t>
            </w:r>
          </w:p>
        </w:tc>
        <w:tc>
          <w:tcPr>
            <w:tcW w:w="7188" w:type="dxa"/>
          </w:tcPr>
          <w:p w14:paraId="1FC1B161" w14:textId="77777777" w:rsidR="00D44EB3" w:rsidRDefault="00D44EB3" w:rsidP="003A289F">
            <w:pPr>
              <w:rPr>
                <w:lang w:eastAsia="zh-CN"/>
              </w:rPr>
            </w:pPr>
            <w:r>
              <w:rPr>
                <w:rFonts w:hint="eastAsia"/>
                <w:lang w:eastAsia="zh-CN"/>
              </w:rPr>
              <w:t>/</w:t>
            </w:r>
            <w:r>
              <w:rPr>
                <w:lang w:eastAsia="zh-CN"/>
              </w:rPr>
              <w:t>req/geospatial-type/geometry</w:t>
            </w:r>
          </w:p>
        </w:tc>
      </w:tr>
    </w:tbl>
    <w:p w14:paraId="7E0933E3" w14:textId="77777777" w:rsidR="00D44EB3" w:rsidRDefault="00D44EB3" w:rsidP="00D44EB3">
      <w:pPr>
        <w:rPr>
          <w:lang w:val="en-GB" w:eastAsia="zh-CN"/>
        </w:rPr>
      </w:pPr>
    </w:p>
    <w:p w14:paraId="421897A8" w14:textId="37B1EE16" w:rsidR="00D44EB3" w:rsidRDefault="00D44EB3" w:rsidP="00D44EB3">
      <w:pPr>
        <w:rPr>
          <w:lang w:val="en-GB" w:eastAsia="zh-CN"/>
        </w:rPr>
      </w:pPr>
      <w:r>
        <w:rPr>
          <w:lang w:val="en-GB" w:eastAsia="zh-CN"/>
        </w:rPr>
        <w:t>T</w:t>
      </w:r>
      <w:r w:rsidRPr="006E3622">
        <w:rPr>
          <w:lang w:val="en-GB" w:eastAsia="zh-CN"/>
        </w:rPr>
        <w:t xml:space="preserve">he encoding of </w:t>
      </w:r>
      <w:r>
        <w:rPr>
          <w:lang w:val="en-GB" w:eastAsia="zh-CN"/>
        </w:rPr>
        <w:t>G</w:t>
      </w:r>
      <w:r w:rsidRPr="006E3622">
        <w:rPr>
          <w:lang w:val="en-GB" w:eastAsia="zh-CN"/>
        </w:rPr>
        <w:t>eometry follows GeoJSON for Position, Point, MultiPoint, LineString, MultiLin</w:t>
      </w:r>
      <w:r w:rsidR="007C1CC2">
        <w:rPr>
          <w:lang w:val="en-GB" w:eastAsia="zh-CN"/>
        </w:rPr>
        <w:t xml:space="preserve">eString, Polygon, MultiPolygon, and </w:t>
      </w:r>
      <w:r w:rsidRPr="006E3622">
        <w:rPr>
          <w:lang w:val="en-GB" w:eastAsia="zh-CN"/>
        </w:rPr>
        <w:t>Geometry Collection.</w:t>
      </w:r>
    </w:p>
    <w:tbl>
      <w:tblPr>
        <w:tblStyle w:val="ad"/>
        <w:tblW w:w="0" w:type="auto"/>
        <w:tblLook w:val="04A0" w:firstRow="1" w:lastRow="0" w:firstColumn="1" w:lastColumn="0" w:noHBand="0" w:noVBand="1"/>
      </w:tblPr>
      <w:tblGrid>
        <w:gridCol w:w="1668"/>
        <w:gridCol w:w="7188"/>
      </w:tblGrid>
      <w:tr w:rsidR="00D44EB3" w14:paraId="71430D8B" w14:textId="77777777" w:rsidTr="003A289F">
        <w:tc>
          <w:tcPr>
            <w:tcW w:w="1668" w:type="dxa"/>
          </w:tcPr>
          <w:p w14:paraId="447EDC2D" w14:textId="77777777" w:rsidR="00D44EB3" w:rsidRDefault="00D44EB3" w:rsidP="003A289F">
            <w:r>
              <w:rPr>
                <w:lang w:eastAsia="zh-CN"/>
              </w:rPr>
              <w:t>Requirement</w:t>
            </w:r>
          </w:p>
        </w:tc>
        <w:tc>
          <w:tcPr>
            <w:tcW w:w="7188" w:type="dxa"/>
          </w:tcPr>
          <w:p w14:paraId="51D18383" w14:textId="77777777" w:rsidR="00D44EB3" w:rsidRDefault="00D44EB3" w:rsidP="003A289F">
            <w:pPr>
              <w:rPr>
                <w:lang w:eastAsia="zh-CN"/>
              </w:rPr>
            </w:pPr>
            <w:r>
              <w:rPr>
                <w:rFonts w:hint="eastAsia"/>
                <w:lang w:eastAsia="zh-CN"/>
              </w:rPr>
              <w:t>/</w:t>
            </w:r>
            <w:r>
              <w:rPr>
                <w:lang w:eastAsia="zh-CN"/>
              </w:rPr>
              <w:t>req/geospatial-type/geometry</w:t>
            </w:r>
          </w:p>
          <w:p w14:paraId="6DAF1845" w14:textId="77777777" w:rsidR="00D44EB3" w:rsidRDefault="00D44EB3" w:rsidP="003A289F">
            <w:pPr>
              <w:rPr>
                <w:lang w:eastAsia="zh-CN"/>
              </w:rPr>
            </w:pPr>
            <w:r>
              <w:rPr>
                <w:lang w:eastAsia="zh-CN"/>
              </w:rPr>
              <w:t>Each Geometry value</w:t>
            </w:r>
            <w:r w:rsidRPr="002352E3">
              <w:rPr>
                <w:lang w:eastAsia="zh-CN"/>
              </w:rPr>
              <w:t xml:space="preserve"> that describe</w:t>
            </w:r>
            <w:r>
              <w:rPr>
                <w:lang w:eastAsia="zh-CN"/>
              </w:rPr>
              <w:t>s</w:t>
            </w:r>
            <w:r w:rsidRPr="002352E3">
              <w:rPr>
                <w:lang w:eastAsia="zh-CN"/>
              </w:rPr>
              <w:t xml:space="preserve"> 0-D, 1-D, or 2-D geometries with positions shall be encoded using the GeoJSON geometry encoding.</w:t>
            </w:r>
          </w:p>
        </w:tc>
      </w:tr>
    </w:tbl>
    <w:p w14:paraId="346B7EB7" w14:textId="77777777" w:rsidR="00D44EB3" w:rsidRDefault="00D44EB3" w:rsidP="00D44EB3">
      <w:pPr>
        <w:rPr>
          <w:lang w:eastAsia="zh-CN"/>
        </w:rPr>
      </w:pPr>
      <w:r>
        <w:rPr>
          <w:rFonts w:hint="eastAsia"/>
          <w:lang w:eastAsia="zh-CN"/>
        </w:rPr>
        <w:t>E</w:t>
      </w:r>
      <w:r>
        <w:rPr>
          <w:lang w:eastAsia="zh-CN"/>
        </w:rPr>
        <w:t>xamples:</w:t>
      </w:r>
    </w:p>
    <w:p w14:paraId="1AE8F7A4" w14:textId="73A3509C" w:rsidR="00D44EB3" w:rsidRDefault="00D44EB3" w:rsidP="00D44EB3">
      <w:pPr>
        <w:pStyle w:val="List1OGCletters"/>
        <w:numPr>
          <w:ilvl w:val="0"/>
          <w:numId w:val="18"/>
        </w:numPr>
        <w:rPr>
          <w:lang w:eastAsia="zh-CN"/>
        </w:rPr>
      </w:pPr>
      <w:r>
        <w:rPr>
          <w:lang w:eastAsia="zh-CN"/>
        </w:rPr>
        <w:t>{</w:t>
      </w:r>
      <w:r w:rsidR="00091BC3">
        <w:rPr>
          <w:lang w:eastAsia="zh-CN"/>
        </w:rPr>
        <w:t>“</w:t>
      </w:r>
      <w:r>
        <w:rPr>
          <w:lang w:eastAsia="zh-CN"/>
        </w:rPr>
        <w:t>type</w:t>
      </w:r>
      <w:r w:rsidR="00091BC3">
        <w:rPr>
          <w:lang w:eastAsia="zh-CN"/>
        </w:rPr>
        <w:t>”</w:t>
      </w:r>
      <w:r>
        <w:rPr>
          <w:lang w:eastAsia="zh-CN"/>
        </w:rPr>
        <w:t xml:space="preserve">: </w:t>
      </w:r>
      <w:r w:rsidR="00091BC3">
        <w:rPr>
          <w:lang w:eastAsia="zh-CN"/>
        </w:rPr>
        <w:t>“</w:t>
      </w:r>
      <w:r>
        <w:rPr>
          <w:lang w:eastAsia="zh-CN"/>
        </w:rPr>
        <w:t>Point</w:t>
      </w:r>
      <w:r w:rsidR="00091BC3">
        <w:rPr>
          <w:lang w:eastAsia="zh-CN"/>
        </w:rPr>
        <w:t>”</w:t>
      </w:r>
      <w:r>
        <w:rPr>
          <w:lang w:eastAsia="zh-CN"/>
        </w:rPr>
        <w:t xml:space="preserve">, </w:t>
      </w:r>
      <w:r w:rsidR="00091BC3">
        <w:rPr>
          <w:lang w:eastAsia="zh-CN"/>
        </w:rPr>
        <w:t>“</w:t>
      </w:r>
      <w:r>
        <w:rPr>
          <w:lang w:eastAsia="zh-CN"/>
        </w:rPr>
        <w:t>coordinates</w:t>
      </w:r>
      <w:r w:rsidR="00091BC3">
        <w:rPr>
          <w:lang w:eastAsia="zh-CN"/>
        </w:rPr>
        <w:t>”</w:t>
      </w:r>
      <w:r>
        <w:rPr>
          <w:lang w:eastAsia="zh-CN"/>
        </w:rPr>
        <w:t>: [120.0, 30.0]}</w:t>
      </w:r>
    </w:p>
    <w:p w14:paraId="76711B27" w14:textId="2A2E0815" w:rsidR="00D44EB3" w:rsidRDefault="00D44EB3" w:rsidP="00D44EB3">
      <w:pPr>
        <w:pStyle w:val="List1OGCletters"/>
        <w:numPr>
          <w:ilvl w:val="0"/>
          <w:numId w:val="13"/>
        </w:numPr>
        <w:rPr>
          <w:lang w:eastAsia="zh-CN"/>
        </w:rPr>
      </w:pPr>
      <w:r>
        <w:rPr>
          <w:rFonts w:hint="eastAsia"/>
          <w:lang w:eastAsia="zh-CN"/>
        </w:rPr>
        <w:t>{</w:t>
      </w:r>
      <w:r w:rsidR="00091BC3">
        <w:rPr>
          <w:lang w:eastAsia="zh-CN"/>
        </w:rPr>
        <w:t>“</w:t>
      </w:r>
      <w:r>
        <w:rPr>
          <w:lang w:eastAsia="zh-CN"/>
        </w:rPr>
        <w:t>type</w:t>
      </w:r>
      <w:r w:rsidR="00091BC3">
        <w:rPr>
          <w:lang w:eastAsia="zh-CN"/>
        </w:rPr>
        <w:t>”</w:t>
      </w:r>
      <w:r>
        <w:rPr>
          <w:lang w:eastAsia="zh-CN"/>
        </w:rPr>
        <w:t xml:space="preserve">: </w:t>
      </w:r>
      <w:r w:rsidR="00091BC3">
        <w:rPr>
          <w:lang w:eastAsia="zh-CN"/>
        </w:rPr>
        <w:t>“</w:t>
      </w:r>
      <w:r>
        <w:rPr>
          <w:lang w:eastAsia="zh-CN"/>
        </w:rPr>
        <w:t>LineString</w:t>
      </w:r>
      <w:r w:rsidR="00091BC3">
        <w:rPr>
          <w:lang w:eastAsia="zh-CN"/>
        </w:rPr>
        <w:t>”</w:t>
      </w:r>
      <w:r>
        <w:rPr>
          <w:lang w:eastAsia="zh-CN"/>
        </w:rPr>
        <w:t xml:space="preserve">, </w:t>
      </w:r>
      <w:r w:rsidR="00091BC3">
        <w:rPr>
          <w:lang w:eastAsia="zh-CN"/>
        </w:rPr>
        <w:t>“</w:t>
      </w:r>
      <w:r>
        <w:rPr>
          <w:lang w:eastAsia="zh-CN"/>
        </w:rPr>
        <w:t>coordinates</w:t>
      </w:r>
      <w:r w:rsidR="00091BC3">
        <w:rPr>
          <w:lang w:eastAsia="zh-CN"/>
        </w:rPr>
        <w:t>”</w:t>
      </w:r>
      <w:r>
        <w:rPr>
          <w:lang w:eastAsia="zh-CN"/>
        </w:rPr>
        <w:t>: [[120.0, 30.0], [130.0, 40.0]]}</w:t>
      </w:r>
    </w:p>
    <w:p w14:paraId="70D9E1AE" w14:textId="1C675F37" w:rsidR="00D44EB3" w:rsidRPr="002B5455" w:rsidRDefault="00D44EB3" w:rsidP="008F6C38">
      <w:pPr>
        <w:pStyle w:val="List1OGCletters"/>
        <w:numPr>
          <w:ilvl w:val="0"/>
          <w:numId w:val="13"/>
        </w:numPr>
        <w:rPr>
          <w:lang w:eastAsia="zh-CN"/>
        </w:rPr>
      </w:pPr>
      <w:r>
        <w:rPr>
          <w:rFonts w:hint="eastAsia"/>
          <w:lang w:eastAsia="zh-CN"/>
        </w:rPr>
        <w:t>{</w:t>
      </w:r>
      <w:r w:rsidR="00091BC3">
        <w:rPr>
          <w:lang w:eastAsia="zh-CN"/>
        </w:rPr>
        <w:t>“</w:t>
      </w:r>
      <w:r>
        <w:rPr>
          <w:lang w:eastAsia="zh-CN"/>
        </w:rPr>
        <w:t>type</w:t>
      </w:r>
      <w:r w:rsidR="00091BC3">
        <w:rPr>
          <w:lang w:eastAsia="zh-CN"/>
        </w:rPr>
        <w:t>”</w:t>
      </w:r>
      <w:r>
        <w:rPr>
          <w:lang w:eastAsia="zh-CN"/>
        </w:rPr>
        <w:t xml:space="preserve">: </w:t>
      </w:r>
      <w:r w:rsidR="00091BC3">
        <w:rPr>
          <w:lang w:eastAsia="zh-CN"/>
        </w:rPr>
        <w:t>“</w:t>
      </w:r>
      <w:r>
        <w:rPr>
          <w:lang w:eastAsia="zh-CN"/>
        </w:rPr>
        <w:t>Polygon</w:t>
      </w:r>
      <w:r w:rsidR="00091BC3">
        <w:rPr>
          <w:lang w:eastAsia="zh-CN"/>
        </w:rPr>
        <w:t>”</w:t>
      </w:r>
      <w:r>
        <w:rPr>
          <w:lang w:eastAsia="zh-CN"/>
        </w:rPr>
        <w:t xml:space="preserve">, </w:t>
      </w:r>
      <w:r w:rsidR="00091BC3">
        <w:rPr>
          <w:lang w:eastAsia="zh-CN"/>
        </w:rPr>
        <w:t>“</w:t>
      </w:r>
      <w:r>
        <w:rPr>
          <w:lang w:eastAsia="zh-CN"/>
        </w:rPr>
        <w:t>coordinates</w:t>
      </w:r>
      <w:r w:rsidR="00091BC3">
        <w:rPr>
          <w:lang w:eastAsia="zh-CN"/>
        </w:rPr>
        <w:t>”</w:t>
      </w:r>
      <w:r>
        <w:rPr>
          <w:lang w:eastAsia="zh-CN"/>
        </w:rPr>
        <w:t>: [[[120.0, 30.0], [130.0, 30.0], [125.0, 40.0], [120.0, 30.0]]]}</w:t>
      </w:r>
    </w:p>
    <w:p w14:paraId="5D5E25DC" w14:textId="2EFF1ACC" w:rsidR="008B0118" w:rsidRDefault="00F07878" w:rsidP="00D96E86">
      <w:pPr>
        <w:pStyle w:val="2"/>
      </w:pPr>
      <w:bookmarkStart w:id="38" w:name="_Toc113876800"/>
      <w:r>
        <w:t>Requirement</w:t>
      </w:r>
      <w:r w:rsidR="009F2B0C">
        <w:t>s</w:t>
      </w:r>
      <w:r>
        <w:t xml:space="preserve"> class: </w:t>
      </w:r>
      <w:r w:rsidR="00B32192">
        <w:t>AI_TrainingDataset</w:t>
      </w:r>
      <w:bookmarkEnd w:id="38"/>
    </w:p>
    <w:p w14:paraId="0BB3CDB1" w14:textId="1F372330" w:rsidR="00CD698E" w:rsidRPr="00CD698E" w:rsidRDefault="00CD698E" w:rsidP="00CD698E">
      <w:pPr>
        <w:rPr>
          <w:lang w:eastAsia="zh-CN"/>
        </w:rPr>
      </w:pPr>
      <w:r>
        <w:rPr>
          <w:rFonts w:hint="eastAsia"/>
          <w:lang w:eastAsia="zh-CN"/>
        </w:rPr>
        <w:t>T</w:t>
      </w:r>
      <w:r>
        <w:rPr>
          <w:lang w:eastAsia="zh-CN"/>
        </w:rPr>
        <w:t>his Requirements class defines a JSON encoding for AI_TrainingDataset</w:t>
      </w:r>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TrainingDML-AI</w:t>
      </w:r>
      <w:r w:rsidR="00C25C51">
        <w:rPr>
          <w:lang w:eastAsia="zh-CN"/>
        </w:rPr>
        <w:t xml:space="preserve"> Part1: Conceptual Model Standard</w:t>
      </w:r>
      <w:r>
        <w:rPr>
          <w:lang w:eastAsia="zh-CN"/>
        </w:rPr>
        <w:t>.</w:t>
      </w:r>
    </w:p>
    <w:tbl>
      <w:tblPr>
        <w:tblStyle w:val="ad"/>
        <w:tblW w:w="0" w:type="auto"/>
        <w:tblLook w:val="04A0" w:firstRow="1" w:lastRow="0" w:firstColumn="1" w:lastColumn="0" w:noHBand="0" w:noVBand="1"/>
      </w:tblPr>
      <w:tblGrid>
        <w:gridCol w:w="4428"/>
        <w:gridCol w:w="4428"/>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06B3C30D" w:rsidR="008202E5" w:rsidRDefault="008202E5" w:rsidP="006F15EC">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p>
        </w:tc>
      </w:tr>
      <w:tr w:rsidR="006F15EC" w14:paraId="7DF50771" w14:textId="77777777" w:rsidTr="006F15EC">
        <w:tc>
          <w:tcPr>
            <w:tcW w:w="4428"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4428" w:type="dxa"/>
          </w:tcPr>
          <w:p w14:paraId="17BE6352" w14:textId="298A76D3" w:rsidR="006F15EC" w:rsidRDefault="00A12082" w:rsidP="006F15EC">
            <w:pPr>
              <w:rPr>
                <w:lang w:eastAsia="zh-CN"/>
              </w:rPr>
            </w:pPr>
            <w:r>
              <w:rPr>
                <w:rFonts w:hint="eastAsia"/>
                <w:lang w:eastAsia="zh-CN"/>
              </w:rPr>
              <w:t>J</w:t>
            </w:r>
            <w:r>
              <w:rPr>
                <w:lang w:eastAsia="zh-CN"/>
              </w:rPr>
              <w:t>SON</w:t>
            </w:r>
          </w:p>
        </w:tc>
      </w:tr>
      <w:tr w:rsidR="006F15EC" w14:paraId="7B2D1493" w14:textId="77777777" w:rsidTr="006F15EC">
        <w:tc>
          <w:tcPr>
            <w:tcW w:w="4428" w:type="dxa"/>
          </w:tcPr>
          <w:p w14:paraId="3C2B8545" w14:textId="1B552A73" w:rsidR="006F15EC" w:rsidRDefault="00A12082" w:rsidP="006F15EC">
            <w:r>
              <w:rPr>
                <w:rFonts w:hint="eastAsia"/>
                <w:lang w:eastAsia="zh-CN"/>
              </w:rPr>
              <w:t>D</w:t>
            </w:r>
            <w:r>
              <w:rPr>
                <w:lang w:eastAsia="zh-CN"/>
              </w:rPr>
              <w:t>ependency</w:t>
            </w:r>
          </w:p>
        </w:tc>
        <w:tc>
          <w:tcPr>
            <w:tcW w:w="4428" w:type="dxa"/>
          </w:tcPr>
          <w:p w14:paraId="6CA46E6C" w14:textId="3EFDD7AC" w:rsidR="006F15EC" w:rsidRDefault="00F43BDD" w:rsidP="006F15EC">
            <w:r>
              <w:rPr>
                <w:rFonts w:hint="eastAsia"/>
                <w:lang w:eastAsia="zh-CN"/>
              </w:rPr>
              <w:t>/req/base</w:t>
            </w:r>
            <w:r w:rsidR="00BE49E1">
              <w:rPr>
                <w:rFonts w:hint="eastAsia"/>
                <w:lang w:eastAsia="zh-CN"/>
              </w:rPr>
              <w:t>/json-base-type</w:t>
            </w:r>
          </w:p>
        </w:tc>
      </w:tr>
      <w:tr w:rsidR="006F15EC" w14:paraId="151BACD2" w14:textId="77777777" w:rsidTr="006F15EC">
        <w:tc>
          <w:tcPr>
            <w:tcW w:w="4428" w:type="dxa"/>
          </w:tcPr>
          <w:p w14:paraId="0B7B489C" w14:textId="2D4A2D0F" w:rsidR="006F15EC" w:rsidRDefault="00A12082" w:rsidP="006F15EC">
            <w:r>
              <w:rPr>
                <w:rFonts w:hint="eastAsia"/>
                <w:lang w:eastAsia="zh-CN"/>
              </w:rPr>
              <w:t>D</w:t>
            </w:r>
            <w:r>
              <w:rPr>
                <w:lang w:eastAsia="zh-CN"/>
              </w:rPr>
              <w:t>ependency</w:t>
            </w:r>
          </w:p>
        </w:tc>
        <w:tc>
          <w:tcPr>
            <w:tcW w:w="4428" w:type="dxa"/>
          </w:tcPr>
          <w:p w14:paraId="139D503B" w14:textId="7BE13A30" w:rsidR="006F15EC" w:rsidRDefault="00F43BDD" w:rsidP="006F15EC">
            <w:r>
              <w:rPr>
                <w:rFonts w:hint="eastAsia"/>
                <w:lang w:eastAsia="zh-CN"/>
              </w:rPr>
              <w:t>/req/base</w:t>
            </w:r>
            <w:r w:rsidR="00BE49E1">
              <w:rPr>
                <w:rFonts w:hint="eastAsia"/>
                <w:lang w:eastAsia="zh-CN"/>
              </w:rPr>
              <w:t>/iso-metadata-type</w:t>
            </w:r>
          </w:p>
        </w:tc>
      </w:tr>
      <w:tr w:rsidR="000F070B" w14:paraId="7F072A9C" w14:textId="77777777" w:rsidTr="003A289F">
        <w:tc>
          <w:tcPr>
            <w:tcW w:w="4428" w:type="dxa"/>
          </w:tcPr>
          <w:p w14:paraId="61C1AF68" w14:textId="11AF6388" w:rsidR="000F070B" w:rsidRDefault="000F070B" w:rsidP="000F070B">
            <w:r>
              <w:rPr>
                <w:rFonts w:hint="eastAsia"/>
                <w:lang w:eastAsia="zh-CN"/>
              </w:rPr>
              <w:t>D</w:t>
            </w:r>
            <w:r>
              <w:rPr>
                <w:lang w:eastAsia="zh-CN"/>
              </w:rPr>
              <w:t>ependency</w:t>
            </w:r>
          </w:p>
        </w:tc>
        <w:tc>
          <w:tcPr>
            <w:tcW w:w="4428" w:type="dxa"/>
            <w:vAlign w:val="center"/>
          </w:tcPr>
          <w:p w14:paraId="5E730EAF" w14:textId="28BF604D" w:rsidR="000F070B" w:rsidRDefault="000F070B" w:rsidP="000F070B">
            <w:r>
              <w:rPr>
                <w:lang w:eastAsia="zh-CN"/>
              </w:rPr>
              <w:t>/req/ai</w:t>
            </w:r>
            <w:r w:rsidR="00950176">
              <w:rPr>
                <w:lang w:eastAsia="zh-CN"/>
              </w:rPr>
              <w:t>-</w:t>
            </w:r>
            <w:r>
              <w:rPr>
                <w:lang w:eastAsia="zh-CN"/>
              </w:rPr>
              <w:t>training</w:t>
            </w:r>
            <w:r w:rsidR="00950176">
              <w:rPr>
                <w:lang w:eastAsia="zh-CN"/>
              </w:rPr>
              <w:t>-</w:t>
            </w:r>
            <w:r>
              <w:rPr>
                <w:lang w:eastAsia="zh-CN"/>
              </w:rPr>
              <w:t>data</w:t>
            </w:r>
          </w:p>
        </w:tc>
      </w:tr>
      <w:tr w:rsidR="000F070B" w14:paraId="680B3CF8" w14:textId="77777777" w:rsidTr="003A289F">
        <w:tc>
          <w:tcPr>
            <w:tcW w:w="4428"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F25748" w14:textId="394E8897" w:rsidR="000F070B" w:rsidRDefault="000F070B" w:rsidP="000F070B">
            <w:r>
              <w:rPr>
                <w:lang w:eastAsia="zh-CN"/>
              </w:rPr>
              <w:t>/req/ai</w:t>
            </w:r>
            <w:r w:rsidR="00950176">
              <w:rPr>
                <w:lang w:eastAsia="zh-CN"/>
              </w:rPr>
              <w:t>-</w:t>
            </w:r>
            <w:r>
              <w:rPr>
                <w:lang w:eastAsia="zh-CN"/>
              </w:rPr>
              <w:t>task</w:t>
            </w:r>
          </w:p>
        </w:tc>
      </w:tr>
      <w:tr w:rsidR="000F070B" w14:paraId="5F917C9A" w14:textId="77777777" w:rsidTr="003A289F">
        <w:tc>
          <w:tcPr>
            <w:tcW w:w="4428"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2C449EEC" w14:textId="50DE246B" w:rsidR="000F070B" w:rsidRDefault="000F070B" w:rsidP="000F070B">
            <w:r>
              <w:rPr>
                <w:lang w:eastAsia="zh-CN"/>
              </w:rPr>
              <w:t>/req/ai</w:t>
            </w:r>
            <w:r w:rsidR="00950176">
              <w:rPr>
                <w:lang w:eastAsia="zh-CN"/>
              </w:rPr>
              <w:t>-</w:t>
            </w:r>
            <w:r>
              <w:rPr>
                <w:lang w:eastAsia="zh-CN"/>
              </w:rPr>
              <w:t>labeling</w:t>
            </w:r>
          </w:p>
        </w:tc>
      </w:tr>
      <w:tr w:rsidR="000F070B" w14:paraId="32503527" w14:textId="77777777" w:rsidTr="003A289F">
        <w:tc>
          <w:tcPr>
            <w:tcW w:w="4428"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4428" w:type="dxa"/>
            <w:vAlign w:val="center"/>
          </w:tcPr>
          <w:p w14:paraId="1C0CCE3A" w14:textId="4E07C9DA" w:rsidR="000F070B" w:rsidRDefault="000F070B" w:rsidP="000F070B">
            <w:r>
              <w:rPr>
                <w:lang w:eastAsia="zh-CN"/>
              </w:rPr>
              <w:t>/req/ai</w:t>
            </w:r>
            <w:r w:rsidR="00950176">
              <w:rPr>
                <w:lang w:eastAsia="zh-CN"/>
              </w:rPr>
              <w:t>-</w:t>
            </w:r>
            <w:r>
              <w:rPr>
                <w:lang w:eastAsia="zh-CN"/>
              </w:rPr>
              <w:t>td</w:t>
            </w:r>
            <w:r w:rsidR="00950176">
              <w:rPr>
                <w:lang w:eastAsia="zh-CN"/>
              </w:rPr>
              <w:t>-</w:t>
            </w:r>
            <w:r>
              <w:rPr>
                <w:lang w:eastAsia="zh-CN"/>
              </w:rPr>
              <w:t>quality</w:t>
            </w:r>
          </w:p>
        </w:tc>
      </w:tr>
      <w:tr w:rsidR="000F070B" w14:paraId="57062759" w14:textId="77777777" w:rsidTr="003A289F">
        <w:tc>
          <w:tcPr>
            <w:tcW w:w="4428" w:type="dxa"/>
          </w:tcPr>
          <w:p w14:paraId="636931BC" w14:textId="51D1FC30" w:rsidR="000F070B" w:rsidRDefault="000F070B" w:rsidP="000F070B">
            <w:pPr>
              <w:rPr>
                <w:lang w:eastAsia="zh-CN"/>
              </w:rPr>
            </w:pPr>
            <w:r w:rsidRPr="00087D9B">
              <w:rPr>
                <w:rFonts w:hint="eastAsia"/>
                <w:lang w:eastAsia="zh-CN"/>
              </w:rPr>
              <w:lastRenderedPageBreak/>
              <w:t>D</w:t>
            </w:r>
            <w:r w:rsidRPr="00087D9B">
              <w:rPr>
                <w:lang w:eastAsia="zh-CN"/>
              </w:rPr>
              <w:t>ependency</w:t>
            </w:r>
          </w:p>
        </w:tc>
        <w:tc>
          <w:tcPr>
            <w:tcW w:w="4428" w:type="dxa"/>
            <w:vAlign w:val="center"/>
          </w:tcPr>
          <w:p w14:paraId="55A5DC6D" w14:textId="1BD79BA5" w:rsidR="000F070B" w:rsidRDefault="000F070B" w:rsidP="000F070B">
            <w:r>
              <w:rPr>
                <w:rFonts w:hint="eastAsia"/>
                <w:lang w:eastAsia="zh-CN"/>
              </w:rPr>
              <w:t>/req/ai</w:t>
            </w:r>
            <w:r w:rsidR="00950176">
              <w:rPr>
                <w:lang w:eastAsia="zh-CN"/>
              </w:rPr>
              <w:t>-</w:t>
            </w:r>
            <w:r>
              <w:rPr>
                <w:rFonts w:hint="eastAsia"/>
                <w:lang w:eastAsia="zh-CN"/>
              </w:rPr>
              <w:t>td</w:t>
            </w:r>
            <w:r w:rsidR="00950176">
              <w:rPr>
                <w:lang w:eastAsia="zh-CN"/>
              </w:rPr>
              <w:t>-</w:t>
            </w:r>
            <w:r>
              <w:rPr>
                <w:rFonts w:hint="eastAsia"/>
                <w:lang w:eastAsia="zh-CN"/>
              </w:rPr>
              <w:t>changeset</w:t>
            </w:r>
          </w:p>
        </w:tc>
      </w:tr>
      <w:tr w:rsidR="00A956ED" w14:paraId="193A2365" w14:textId="77777777" w:rsidTr="003A289F">
        <w:tc>
          <w:tcPr>
            <w:tcW w:w="4428" w:type="dxa"/>
          </w:tcPr>
          <w:p w14:paraId="619F67CB" w14:textId="156F2627" w:rsidR="00A956ED" w:rsidRPr="00087D9B" w:rsidRDefault="00A956ED" w:rsidP="000F070B">
            <w:pPr>
              <w:rPr>
                <w:lang w:eastAsia="zh-CN"/>
              </w:rPr>
            </w:pPr>
            <w:r>
              <w:rPr>
                <w:lang w:eastAsia="zh-CN"/>
              </w:rPr>
              <w:t>Requirement</w:t>
            </w:r>
          </w:p>
        </w:tc>
        <w:tc>
          <w:tcPr>
            <w:tcW w:w="4428" w:type="dxa"/>
            <w:vAlign w:val="center"/>
          </w:tcPr>
          <w:p w14:paraId="3B5DD17B" w14:textId="7DB2956C" w:rsidR="00A956ED" w:rsidRDefault="00A76A87" w:rsidP="000F070B">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B93717">
              <w:rPr>
                <w:lang w:eastAsia="zh-CN"/>
              </w:rPr>
              <w:t>/</w:t>
            </w:r>
            <w:r w:rsidR="00035332">
              <w:rPr>
                <w:lang w:eastAsia="zh-CN"/>
              </w:rPr>
              <w:t>training</w:t>
            </w:r>
            <w:r w:rsidR="00950176">
              <w:rPr>
                <w:lang w:eastAsia="zh-CN"/>
              </w:rPr>
              <w:t>-</w:t>
            </w:r>
            <w:r w:rsidR="00035332">
              <w:rPr>
                <w:lang w:eastAsia="zh-CN"/>
              </w:rPr>
              <w:t>dataset</w:t>
            </w:r>
          </w:p>
        </w:tc>
      </w:tr>
      <w:tr w:rsidR="0009143A" w14:paraId="0B6FD2DB" w14:textId="77777777" w:rsidTr="003A289F">
        <w:tc>
          <w:tcPr>
            <w:tcW w:w="4428" w:type="dxa"/>
          </w:tcPr>
          <w:p w14:paraId="2F3C5C29" w14:textId="088B7EE6" w:rsidR="0009143A" w:rsidRDefault="00296BF1" w:rsidP="000F070B">
            <w:pPr>
              <w:rPr>
                <w:lang w:eastAsia="zh-CN"/>
              </w:rPr>
            </w:pPr>
            <w:r>
              <w:rPr>
                <w:lang w:eastAsia="zh-CN"/>
              </w:rPr>
              <w:t>Requirement</w:t>
            </w:r>
          </w:p>
        </w:tc>
        <w:tc>
          <w:tcPr>
            <w:tcW w:w="4428" w:type="dxa"/>
            <w:vAlign w:val="center"/>
          </w:tcPr>
          <w:p w14:paraId="39A85FCB" w14:textId="4911D468" w:rsidR="0009143A" w:rsidRDefault="00296BF1" w:rsidP="000F070B">
            <w:pPr>
              <w:rPr>
                <w:lang w:eastAsia="zh-CN"/>
              </w:rPr>
            </w:pPr>
            <w:r>
              <w:rPr>
                <w:rFonts w:hint="eastAsia"/>
                <w:lang w:eastAsia="zh-CN"/>
              </w:rPr>
              <w:t>/</w:t>
            </w:r>
            <w:r>
              <w:rPr>
                <w:lang w:eastAsia="zh-CN"/>
              </w:rPr>
              <w:t>req/ai-training-dataset/metrics-in-literature</w:t>
            </w:r>
          </w:p>
        </w:tc>
      </w:tr>
      <w:tr w:rsidR="0009143A" w14:paraId="35D77DED" w14:textId="77777777" w:rsidTr="003A289F">
        <w:tc>
          <w:tcPr>
            <w:tcW w:w="4428" w:type="dxa"/>
          </w:tcPr>
          <w:p w14:paraId="038A4250" w14:textId="6A9005C9" w:rsidR="0009143A" w:rsidRDefault="00296BF1" w:rsidP="000F070B">
            <w:pPr>
              <w:rPr>
                <w:lang w:eastAsia="zh-CN"/>
              </w:rPr>
            </w:pPr>
            <w:r>
              <w:rPr>
                <w:lang w:eastAsia="zh-CN"/>
              </w:rPr>
              <w:t>Requirement</w:t>
            </w:r>
          </w:p>
        </w:tc>
        <w:tc>
          <w:tcPr>
            <w:tcW w:w="4428" w:type="dxa"/>
            <w:vAlign w:val="center"/>
          </w:tcPr>
          <w:p w14:paraId="6A1EACC9" w14:textId="0495B0CE" w:rsidR="0009143A" w:rsidRDefault="00296BF1" w:rsidP="000F070B">
            <w:pPr>
              <w:rPr>
                <w:lang w:eastAsia="zh-CN"/>
              </w:rPr>
            </w:pPr>
            <w:r>
              <w:rPr>
                <w:rFonts w:hint="eastAsia"/>
                <w:lang w:eastAsia="zh-CN"/>
              </w:rPr>
              <w:t>/</w:t>
            </w:r>
            <w:r>
              <w:rPr>
                <w:lang w:eastAsia="zh-CN"/>
              </w:rPr>
              <w:t>req/ai-training-dataset/eo-training-dataset</w:t>
            </w:r>
          </w:p>
        </w:tc>
      </w:tr>
      <w:tr w:rsidR="00296BF1" w14:paraId="6BB65E7E" w14:textId="77777777" w:rsidTr="003A289F">
        <w:tc>
          <w:tcPr>
            <w:tcW w:w="4428" w:type="dxa"/>
          </w:tcPr>
          <w:p w14:paraId="7A75F8EB" w14:textId="4E53FCD0" w:rsidR="00296BF1" w:rsidRDefault="00296BF1" w:rsidP="000F070B">
            <w:pPr>
              <w:rPr>
                <w:lang w:eastAsia="zh-CN"/>
              </w:rPr>
            </w:pPr>
            <w:r>
              <w:rPr>
                <w:lang w:eastAsia="zh-CN"/>
              </w:rPr>
              <w:t>Requirement</w:t>
            </w:r>
          </w:p>
        </w:tc>
        <w:tc>
          <w:tcPr>
            <w:tcW w:w="4428" w:type="dxa"/>
            <w:vAlign w:val="center"/>
          </w:tcPr>
          <w:p w14:paraId="1ADB5772" w14:textId="3814DD6B" w:rsidR="00296BF1" w:rsidRDefault="00296BF1" w:rsidP="000F070B">
            <w:pPr>
              <w:rPr>
                <w:lang w:eastAsia="zh-CN"/>
              </w:rPr>
            </w:pPr>
            <w:r>
              <w:rPr>
                <w:rFonts w:hint="eastAsia"/>
                <w:lang w:eastAsia="zh-CN"/>
              </w:rPr>
              <w:t>/</w:t>
            </w:r>
            <w:r>
              <w:rPr>
                <w:lang w:eastAsia="zh-CN"/>
              </w:rPr>
              <w:t>req/ai-training-dataset/eo-data-source</w:t>
            </w:r>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r w:rsidR="00A05BC6">
        <w:rPr>
          <w:lang w:val="en-GB" w:eastAsia="zh-CN"/>
        </w:rPr>
        <w:t>AI_TrainingDataset</w:t>
      </w:r>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74946041" w:rsidR="006F7AF5" w:rsidRDefault="006F7AF5" w:rsidP="003A289F">
            <w:pPr>
              <w:rPr>
                <w:lang w:eastAsia="zh-CN"/>
              </w:rPr>
            </w:pPr>
            <w:r>
              <w:rPr>
                <w:rFonts w:hint="eastAsia"/>
                <w:lang w:eastAsia="zh-CN"/>
              </w:rPr>
              <w:t>/</w:t>
            </w:r>
            <w:r>
              <w:rPr>
                <w:lang w:eastAsia="zh-CN"/>
              </w:rPr>
              <w:t>req/ai</w:t>
            </w:r>
            <w:r w:rsidR="00950176">
              <w:rPr>
                <w:lang w:eastAsia="zh-CN"/>
              </w:rPr>
              <w:t>-</w:t>
            </w:r>
            <w:r>
              <w:rPr>
                <w:lang w:eastAsia="zh-CN"/>
              </w:rPr>
              <w:t>training</w:t>
            </w:r>
            <w:r w:rsidR="00950176">
              <w:rPr>
                <w:lang w:eastAsia="zh-CN"/>
              </w:rPr>
              <w:t>-</w:t>
            </w:r>
            <w:r>
              <w:rPr>
                <w:lang w:eastAsia="zh-CN"/>
              </w:rPr>
              <w:t>dataset/</w:t>
            </w:r>
            <w:r w:rsidR="00843DDD">
              <w:rPr>
                <w:lang w:eastAsia="zh-CN"/>
              </w:rPr>
              <w:t>training</w:t>
            </w:r>
            <w:r w:rsidR="00950176">
              <w:rPr>
                <w:lang w:eastAsia="zh-CN"/>
              </w:rPr>
              <w:t>-</w:t>
            </w:r>
            <w:r w:rsidR="00843DDD">
              <w:rPr>
                <w:lang w:eastAsia="zh-CN"/>
              </w:rPr>
              <w:t>dataset</w:t>
            </w:r>
          </w:p>
          <w:p w14:paraId="31045847" w14:textId="4854AA0B"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0"/>
        <w:keepNext/>
        <w:jc w:val="center"/>
      </w:pPr>
      <w:bookmarkStart w:id="39" w:name="_Ref112248173"/>
      <w:r>
        <w:t xml:space="preserve">Table </w:t>
      </w:r>
      <w:fldSimple w:instr=" SEQ Table \* ARABIC ">
        <w:r w:rsidR="000D67EA">
          <w:rPr>
            <w:noProof/>
          </w:rPr>
          <w:t>2</w:t>
        </w:r>
      </w:fldSimple>
      <w:bookmarkEnd w:id="39"/>
      <w:r>
        <w:t xml:space="preserve"> AI_TrainingDataset properties</w:t>
      </w:r>
    </w:p>
    <w:tbl>
      <w:tblPr>
        <w:tblStyle w:val="ad"/>
        <w:tblW w:w="0" w:type="auto"/>
        <w:tblLook w:val="04A0" w:firstRow="1" w:lastRow="0" w:firstColumn="1" w:lastColumn="0" w:noHBand="0" w:noVBand="1"/>
      </w:tblPr>
      <w:tblGrid>
        <w:gridCol w:w="2469"/>
        <w:gridCol w:w="1982"/>
        <w:gridCol w:w="2469"/>
        <w:gridCol w:w="1936"/>
      </w:tblGrid>
      <w:tr w:rsidR="009A6478" w14:paraId="3D6DBA34" w14:textId="77777777" w:rsidTr="00E12F89">
        <w:tc>
          <w:tcPr>
            <w:tcW w:w="2469" w:type="dxa"/>
            <w:vAlign w:val="center"/>
          </w:tcPr>
          <w:p w14:paraId="0035E0B6" w14:textId="6278D42B" w:rsidR="009A6478" w:rsidRPr="009A6478" w:rsidRDefault="009A6478" w:rsidP="009A6478">
            <w:pPr>
              <w:jc w:val="center"/>
              <w:rPr>
                <w:b/>
                <w:bCs/>
              </w:rPr>
            </w:pPr>
            <w:r w:rsidRPr="009A6478">
              <w:rPr>
                <w:b/>
                <w:bCs/>
              </w:rPr>
              <w:t>JSON Property</w:t>
            </w:r>
          </w:p>
        </w:tc>
        <w:tc>
          <w:tcPr>
            <w:tcW w:w="2134" w:type="dxa"/>
            <w:vAlign w:val="center"/>
          </w:tcPr>
          <w:p w14:paraId="2DFA5087" w14:textId="2AB4CE9B" w:rsidR="009A6478" w:rsidRPr="009A6478" w:rsidRDefault="009A6478" w:rsidP="009A6478">
            <w:pPr>
              <w:jc w:val="center"/>
              <w:rPr>
                <w:b/>
                <w:bCs/>
              </w:rPr>
            </w:pPr>
            <w:r w:rsidRPr="009A6478">
              <w:rPr>
                <w:b/>
                <w:bCs/>
              </w:rPr>
              <w:t>Definition</w:t>
            </w:r>
          </w:p>
        </w:tc>
        <w:tc>
          <w:tcPr>
            <w:tcW w:w="2103" w:type="dxa"/>
            <w:vAlign w:val="center"/>
          </w:tcPr>
          <w:p w14:paraId="76F01D8A" w14:textId="0C2EEAC8" w:rsidR="009A6478" w:rsidRPr="009A6478" w:rsidRDefault="009A6478" w:rsidP="009A6478">
            <w:pPr>
              <w:jc w:val="center"/>
              <w:rPr>
                <w:b/>
                <w:bCs/>
              </w:rPr>
            </w:pPr>
            <w:r w:rsidRPr="009A6478">
              <w:rPr>
                <w:b/>
                <w:bCs/>
              </w:rPr>
              <w:t>Data type and values</w:t>
            </w:r>
          </w:p>
        </w:tc>
        <w:tc>
          <w:tcPr>
            <w:tcW w:w="2150"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3A289F">
        <w:tc>
          <w:tcPr>
            <w:tcW w:w="2469"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134"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103" w:type="dxa"/>
            <w:vAlign w:val="center"/>
          </w:tcPr>
          <w:p w14:paraId="6D48EA6C" w14:textId="21D08577" w:rsidR="006A31FF" w:rsidRDefault="00091BC3" w:rsidP="005467CA">
            <w:pPr>
              <w:rPr>
                <w:lang w:eastAsia="zh-CN"/>
              </w:rPr>
            </w:pPr>
            <w:r>
              <w:rPr>
                <w:lang w:eastAsia="zh-CN"/>
              </w:rPr>
              <w:t>“</w:t>
            </w:r>
            <w:r w:rsidR="00726A10">
              <w:rPr>
                <w:lang w:eastAsia="zh-CN"/>
              </w:rPr>
              <w:t>TrainingDataset</w:t>
            </w:r>
            <w:r>
              <w:rPr>
                <w:lang w:eastAsia="zh-CN"/>
              </w:rPr>
              <w:t>”</w:t>
            </w:r>
          </w:p>
        </w:tc>
        <w:tc>
          <w:tcPr>
            <w:tcW w:w="2150"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3A289F">
        <w:tc>
          <w:tcPr>
            <w:tcW w:w="2469" w:type="dxa"/>
            <w:vAlign w:val="center"/>
          </w:tcPr>
          <w:p w14:paraId="358D3B3A" w14:textId="17393960" w:rsidR="005467CA" w:rsidRDefault="005467CA" w:rsidP="005467CA">
            <w:pPr>
              <w:rPr>
                <w:lang w:eastAsia="zh-CN"/>
              </w:rPr>
            </w:pPr>
            <w:r>
              <w:rPr>
                <w:lang w:eastAsia="zh-CN"/>
              </w:rPr>
              <w:t>id</w:t>
            </w:r>
          </w:p>
        </w:tc>
        <w:tc>
          <w:tcPr>
            <w:tcW w:w="2134"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103"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2150"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5467CA" w14:paraId="23FC62A8" w14:textId="77777777" w:rsidTr="003A289F">
        <w:tc>
          <w:tcPr>
            <w:tcW w:w="2469" w:type="dxa"/>
            <w:vAlign w:val="center"/>
          </w:tcPr>
          <w:p w14:paraId="4B5AA283" w14:textId="095AE175" w:rsidR="005467CA" w:rsidRDefault="005467CA" w:rsidP="005467CA">
            <w:r>
              <w:rPr>
                <w:lang w:eastAsia="zh-CN"/>
              </w:rPr>
              <w:t>n</w:t>
            </w:r>
            <w:r>
              <w:rPr>
                <w:rFonts w:hint="eastAsia"/>
                <w:lang w:eastAsia="zh-CN"/>
              </w:rPr>
              <w:t>ame</w:t>
            </w:r>
          </w:p>
        </w:tc>
        <w:tc>
          <w:tcPr>
            <w:tcW w:w="2134"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103"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2150"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3A289F">
        <w:tc>
          <w:tcPr>
            <w:tcW w:w="2469" w:type="dxa"/>
            <w:vAlign w:val="center"/>
          </w:tcPr>
          <w:p w14:paraId="24619D6D" w14:textId="7E880736" w:rsidR="005467CA" w:rsidRDefault="005467CA" w:rsidP="005467CA">
            <w:r>
              <w:rPr>
                <w:lang w:eastAsia="zh-CN"/>
              </w:rPr>
              <w:t>description</w:t>
            </w:r>
          </w:p>
        </w:tc>
        <w:tc>
          <w:tcPr>
            <w:tcW w:w="2134"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103"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2150"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3A289F">
        <w:tc>
          <w:tcPr>
            <w:tcW w:w="2469" w:type="dxa"/>
            <w:vAlign w:val="center"/>
          </w:tcPr>
          <w:p w14:paraId="277BE5B3" w14:textId="4389AE49" w:rsidR="005467CA" w:rsidRDefault="005467CA" w:rsidP="005467CA">
            <w:r>
              <w:rPr>
                <w:lang w:eastAsia="zh-CN"/>
              </w:rPr>
              <w:t>version</w:t>
            </w:r>
          </w:p>
        </w:tc>
        <w:tc>
          <w:tcPr>
            <w:tcW w:w="2134"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103"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2150"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3A289F">
        <w:tc>
          <w:tcPr>
            <w:tcW w:w="2469" w:type="dxa"/>
            <w:vAlign w:val="center"/>
          </w:tcPr>
          <w:p w14:paraId="5C436CA7" w14:textId="13EFF02D" w:rsidR="005467CA" w:rsidRDefault="005467CA" w:rsidP="005467CA">
            <w:r>
              <w:rPr>
                <w:lang w:eastAsia="zh-CN"/>
              </w:rPr>
              <w:t>amountOfTrainingData</w:t>
            </w:r>
          </w:p>
        </w:tc>
        <w:tc>
          <w:tcPr>
            <w:tcW w:w="2134" w:type="dxa"/>
            <w:vAlign w:val="center"/>
          </w:tcPr>
          <w:p w14:paraId="21AC27C0" w14:textId="0326F24A" w:rsidR="005467CA" w:rsidRDefault="005467CA" w:rsidP="005467CA">
            <w:r>
              <w:rPr>
                <w:rFonts w:hint="eastAsia"/>
                <w:lang w:eastAsia="zh-CN"/>
              </w:rPr>
              <w:t xml:space="preserve">Total number of training samples in the AI training </w:t>
            </w:r>
            <w:r>
              <w:rPr>
                <w:rFonts w:hint="eastAsia"/>
                <w:lang w:eastAsia="zh-CN"/>
              </w:rPr>
              <w:lastRenderedPageBreak/>
              <w:t>dataset</w:t>
            </w:r>
            <w:r>
              <w:rPr>
                <w:lang w:eastAsia="zh-CN"/>
              </w:rPr>
              <w:t>.</w:t>
            </w:r>
          </w:p>
        </w:tc>
        <w:tc>
          <w:tcPr>
            <w:tcW w:w="2103" w:type="dxa"/>
            <w:vAlign w:val="center"/>
          </w:tcPr>
          <w:p w14:paraId="647DA57F" w14:textId="2566A9AC" w:rsidR="005467CA" w:rsidRDefault="005467CA" w:rsidP="005467CA">
            <w:r>
              <w:rPr>
                <w:rFonts w:hint="eastAsia"/>
                <w:lang w:eastAsia="zh-CN"/>
              </w:rPr>
              <w:lastRenderedPageBreak/>
              <w:t>Int</w:t>
            </w:r>
            <w:r>
              <w:rPr>
                <w:lang w:eastAsia="zh-CN"/>
              </w:rPr>
              <w:t xml:space="preserve"> [1..1]</w:t>
            </w:r>
          </w:p>
        </w:tc>
        <w:tc>
          <w:tcPr>
            <w:tcW w:w="2150"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3A289F">
        <w:tc>
          <w:tcPr>
            <w:tcW w:w="2469" w:type="dxa"/>
            <w:vAlign w:val="center"/>
          </w:tcPr>
          <w:p w14:paraId="4443580F" w14:textId="76DDB706" w:rsidR="005467CA" w:rsidRDefault="005467CA" w:rsidP="005467CA">
            <w:r>
              <w:rPr>
                <w:rFonts w:hint="eastAsia"/>
                <w:lang w:eastAsia="zh-CN"/>
              </w:rPr>
              <w:lastRenderedPageBreak/>
              <w:t>createdTime</w:t>
            </w:r>
          </w:p>
        </w:tc>
        <w:tc>
          <w:tcPr>
            <w:tcW w:w="2134"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103"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2150"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3A289F">
        <w:tc>
          <w:tcPr>
            <w:tcW w:w="2469" w:type="dxa"/>
            <w:vAlign w:val="center"/>
          </w:tcPr>
          <w:p w14:paraId="14969802" w14:textId="32C368BA" w:rsidR="005467CA" w:rsidRDefault="005467CA" w:rsidP="005467CA">
            <w:r>
              <w:rPr>
                <w:lang w:eastAsia="zh-CN"/>
              </w:rPr>
              <w:t>updatedTime</w:t>
            </w:r>
          </w:p>
        </w:tc>
        <w:tc>
          <w:tcPr>
            <w:tcW w:w="2134" w:type="dxa"/>
            <w:vAlign w:val="center"/>
          </w:tcPr>
          <w:p w14:paraId="70524949" w14:textId="454C1B52" w:rsidR="005467CA" w:rsidRDefault="005467CA" w:rsidP="005467CA">
            <w:r>
              <w:rPr>
                <w:rFonts w:hint="eastAsia"/>
                <w:lang w:eastAsia="zh-CN"/>
              </w:rPr>
              <w:t>Time when the AI training dataset was updated.</w:t>
            </w:r>
          </w:p>
        </w:tc>
        <w:tc>
          <w:tcPr>
            <w:tcW w:w="2103"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2150"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5C577F">
        <w:tc>
          <w:tcPr>
            <w:tcW w:w="2469" w:type="dxa"/>
            <w:vAlign w:val="center"/>
          </w:tcPr>
          <w:p w14:paraId="7372778B" w14:textId="0D9571AE" w:rsidR="005467CA" w:rsidRDefault="005467CA" w:rsidP="005467CA">
            <w:r>
              <w:rPr>
                <w:lang w:eastAsia="zh-CN"/>
              </w:rPr>
              <w:t>l</w:t>
            </w:r>
            <w:r>
              <w:rPr>
                <w:rFonts w:hint="eastAsia"/>
                <w:lang w:eastAsia="zh-CN"/>
              </w:rPr>
              <w:t>icense</w:t>
            </w:r>
          </w:p>
        </w:tc>
        <w:tc>
          <w:tcPr>
            <w:tcW w:w="2134"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103" w:type="dxa"/>
          </w:tcPr>
          <w:p w14:paraId="67710824" w14:textId="4C9CC34F" w:rsidR="005467CA" w:rsidRDefault="005467CA" w:rsidP="005467CA">
            <w:r>
              <w:rPr>
                <w:rFonts w:hint="eastAsia"/>
                <w:lang w:eastAsia="zh-CN"/>
              </w:rPr>
              <w:t>CharacterString</w:t>
            </w:r>
            <w:r>
              <w:rPr>
                <w:lang w:eastAsia="zh-CN"/>
              </w:rPr>
              <w:t xml:space="preserve"> [0..1]</w:t>
            </w:r>
          </w:p>
        </w:tc>
        <w:tc>
          <w:tcPr>
            <w:tcW w:w="2150"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5C577F">
        <w:tc>
          <w:tcPr>
            <w:tcW w:w="2469" w:type="dxa"/>
            <w:vAlign w:val="center"/>
          </w:tcPr>
          <w:p w14:paraId="158877E8" w14:textId="3936C5FA" w:rsidR="005467CA" w:rsidRDefault="005467CA" w:rsidP="005467CA">
            <w:r>
              <w:rPr>
                <w:lang w:eastAsia="zh-CN"/>
              </w:rPr>
              <w:t>providers</w:t>
            </w:r>
          </w:p>
        </w:tc>
        <w:tc>
          <w:tcPr>
            <w:tcW w:w="2134"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103" w:type="dxa"/>
          </w:tcPr>
          <w:p w14:paraId="78910874" w14:textId="34FD7A5A" w:rsidR="005467CA" w:rsidRDefault="005467CA" w:rsidP="005467CA">
            <w:r>
              <w:rPr>
                <w:rFonts w:hint="eastAsia"/>
                <w:lang w:eastAsia="zh-CN"/>
              </w:rPr>
              <w:t>CharacterString</w:t>
            </w:r>
            <w:r>
              <w:rPr>
                <w:lang w:eastAsia="zh-CN"/>
              </w:rPr>
              <w:t xml:space="preserve"> [0..*]</w:t>
            </w:r>
          </w:p>
        </w:tc>
        <w:tc>
          <w:tcPr>
            <w:tcW w:w="2150"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5C577F">
        <w:tc>
          <w:tcPr>
            <w:tcW w:w="2469" w:type="dxa"/>
            <w:vAlign w:val="center"/>
          </w:tcPr>
          <w:p w14:paraId="1AAB79D1" w14:textId="0555D048" w:rsidR="005467CA" w:rsidRDefault="005467CA" w:rsidP="005467CA">
            <w:r>
              <w:rPr>
                <w:rFonts w:hint="eastAsia"/>
                <w:lang w:eastAsia="zh-CN"/>
              </w:rPr>
              <w:t>keywords</w:t>
            </w:r>
          </w:p>
        </w:tc>
        <w:tc>
          <w:tcPr>
            <w:tcW w:w="2134" w:type="dxa"/>
            <w:vAlign w:val="center"/>
          </w:tcPr>
          <w:p w14:paraId="3F6CF562" w14:textId="5AB2CF13" w:rsidR="005467CA" w:rsidRDefault="005467CA" w:rsidP="005467CA">
            <w:r>
              <w:rPr>
                <w:rFonts w:hint="eastAsia"/>
                <w:lang w:eastAsia="zh-CN"/>
              </w:rPr>
              <w:t>Keywords of the AI training dataset.</w:t>
            </w:r>
          </w:p>
        </w:tc>
        <w:tc>
          <w:tcPr>
            <w:tcW w:w="2103" w:type="dxa"/>
          </w:tcPr>
          <w:p w14:paraId="520E7BC1" w14:textId="7B4BA190" w:rsidR="005467CA" w:rsidRDefault="005467CA" w:rsidP="005467CA">
            <w:r>
              <w:rPr>
                <w:rFonts w:hint="eastAsia"/>
                <w:lang w:eastAsia="zh-CN"/>
              </w:rPr>
              <w:t>CharacterString</w:t>
            </w:r>
            <w:r>
              <w:rPr>
                <w:lang w:eastAsia="zh-CN"/>
              </w:rPr>
              <w:t xml:space="preserve"> [0..*]</w:t>
            </w:r>
          </w:p>
        </w:tc>
        <w:tc>
          <w:tcPr>
            <w:tcW w:w="2150"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5C577F">
        <w:tc>
          <w:tcPr>
            <w:tcW w:w="2469" w:type="dxa"/>
            <w:vAlign w:val="center"/>
          </w:tcPr>
          <w:p w14:paraId="6B5A02BF" w14:textId="48240012" w:rsidR="005467CA" w:rsidRDefault="005467CA" w:rsidP="005467CA">
            <w:r>
              <w:rPr>
                <w:rFonts w:hint="eastAsia"/>
                <w:lang w:eastAsia="zh-CN"/>
              </w:rPr>
              <w:t>metricsInLIT</w:t>
            </w:r>
          </w:p>
        </w:tc>
        <w:tc>
          <w:tcPr>
            <w:tcW w:w="2134"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103"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2150"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5C577F">
        <w:tc>
          <w:tcPr>
            <w:tcW w:w="2469" w:type="dxa"/>
            <w:vAlign w:val="center"/>
          </w:tcPr>
          <w:p w14:paraId="74C0D64A" w14:textId="282388EF" w:rsidR="005467CA" w:rsidRDefault="005467CA" w:rsidP="005467CA">
            <w:r>
              <w:rPr>
                <w:rFonts w:hint="eastAsia"/>
                <w:lang w:eastAsia="zh-CN"/>
              </w:rPr>
              <w:t>statisticsInfo</w:t>
            </w:r>
          </w:p>
        </w:tc>
        <w:tc>
          <w:tcPr>
            <w:tcW w:w="2134"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103"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2150" w:type="dxa"/>
          </w:tcPr>
          <w:p w14:paraId="1885FC19" w14:textId="3E8206B1" w:rsidR="005467CA" w:rsidRDefault="002044D0" w:rsidP="005467CA">
            <w:r>
              <w:rPr>
                <w:rFonts w:hint="eastAsia"/>
                <w:lang w:eastAsia="zh-CN"/>
              </w:rPr>
              <w:t>O</w:t>
            </w:r>
            <w:r>
              <w:rPr>
                <w:lang w:eastAsia="zh-CN"/>
              </w:rPr>
              <w:t>ptional</w:t>
            </w:r>
          </w:p>
        </w:tc>
      </w:tr>
      <w:tr w:rsidR="005467CA" w14:paraId="660E748E" w14:textId="77777777" w:rsidTr="005C577F">
        <w:tc>
          <w:tcPr>
            <w:tcW w:w="2469" w:type="dxa"/>
            <w:vAlign w:val="center"/>
          </w:tcPr>
          <w:p w14:paraId="6F4B34AB" w14:textId="7648FCDB" w:rsidR="005467CA" w:rsidRDefault="005467CA" w:rsidP="005467CA">
            <w:r>
              <w:rPr>
                <w:lang w:eastAsia="zh-CN"/>
              </w:rPr>
              <w:t>numberOfClasses</w:t>
            </w:r>
          </w:p>
        </w:tc>
        <w:tc>
          <w:tcPr>
            <w:tcW w:w="2134" w:type="dxa"/>
            <w:vAlign w:val="center"/>
          </w:tcPr>
          <w:p w14:paraId="3330829A" w14:textId="614D5590" w:rsidR="005467CA" w:rsidRDefault="005467CA" w:rsidP="005467CA">
            <w:r>
              <w:rPr>
                <w:rFonts w:hint="eastAsia"/>
                <w:lang w:eastAsia="zh-CN"/>
              </w:rPr>
              <w:t>Total number of classes in the AI training dataset.</w:t>
            </w:r>
          </w:p>
        </w:tc>
        <w:tc>
          <w:tcPr>
            <w:tcW w:w="2103" w:type="dxa"/>
          </w:tcPr>
          <w:p w14:paraId="670F18CC" w14:textId="7C874B49" w:rsidR="005467CA" w:rsidRDefault="005467CA" w:rsidP="005467CA">
            <w:r>
              <w:rPr>
                <w:rFonts w:hint="eastAsia"/>
                <w:lang w:eastAsia="zh-CN"/>
              </w:rPr>
              <w:t>Int [</w:t>
            </w:r>
            <w:r>
              <w:rPr>
                <w:lang w:eastAsia="zh-CN"/>
              </w:rPr>
              <w:t>1..1</w:t>
            </w:r>
            <w:r>
              <w:rPr>
                <w:rFonts w:hint="eastAsia"/>
                <w:lang w:eastAsia="zh-CN"/>
              </w:rPr>
              <w:t>]</w:t>
            </w:r>
          </w:p>
        </w:tc>
        <w:tc>
          <w:tcPr>
            <w:tcW w:w="2150" w:type="dxa"/>
          </w:tcPr>
          <w:p w14:paraId="4937358E" w14:textId="329CA18A" w:rsidR="005467CA" w:rsidRDefault="002044D0" w:rsidP="005467CA">
            <w:r>
              <w:rPr>
                <w:rFonts w:hint="eastAsia"/>
                <w:lang w:eastAsia="zh-CN"/>
              </w:rPr>
              <w:t>M</w:t>
            </w:r>
            <w:r>
              <w:rPr>
                <w:lang w:eastAsia="zh-CN"/>
              </w:rPr>
              <w:t>andatory</w:t>
            </w:r>
          </w:p>
        </w:tc>
      </w:tr>
      <w:tr w:rsidR="005467CA" w14:paraId="4B6C3E51" w14:textId="77777777" w:rsidTr="005C577F">
        <w:tc>
          <w:tcPr>
            <w:tcW w:w="2469" w:type="dxa"/>
            <w:vAlign w:val="center"/>
          </w:tcPr>
          <w:p w14:paraId="6CB65F59" w14:textId="69195B10" w:rsidR="005467CA" w:rsidRDefault="005467CA" w:rsidP="005467CA">
            <w:r>
              <w:rPr>
                <w:rFonts w:hint="eastAsia"/>
                <w:lang w:eastAsia="zh-CN"/>
              </w:rPr>
              <w:t>classficationSchema</w:t>
            </w:r>
          </w:p>
        </w:tc>
        <w:tc>
          <w:tcPr>
            <w:tcW w:w="2134" w:type="dxa"/>
            <w:vAlign w:val="center"/>
          </w:tcPr>
          <w:p w14:paraId="2B74BA24" w14:textId="6ED862C8" w:rsidR="005467CA" w:rsidRDefault="005467CA" w:rsidP="005467CA">
            <w:r>
              <w:rPr>
                <w:lang w:val="en-GB" w:eastAsia="zh-CN"/>
              </w:rPr>
              <w:t xml:space="preserve">Classification schema for classes used in the AI training </w:t>
            </w:r>
            <w:r>
              <w:rPr>
                <w:lang w:val="en-GB" w:eastAsia="zh-CN"/>
              </w:rPr>
              <w:lastRenderedPageBreak/>
              <w:t>dataset.</w:t>
            </w:r>
          </w:p>
        </w:tc>
        <w:tc>
          <w:tcPr>
            <w:tcW w:w="2103" w:type="dxa"/>
          </w:tcPr>
          <w:p w14:paraId="3815C4A1" w14:textId="6D60321E" w:rsidR="005467CA" w:rsidRDefault="005467CA" w:rsidP="005467CA">
            <w:r>
              <w:rPr>
                <w:rFonts w:hint="eastAsia"/>
                <w:lang w:val="en-GB" w:eastAsia="zh-CN"/>
              </w:rPr>
              <w:lastRenderedPageBreak/>
              <w:t>CharacterString [</w:t>
            </w:r>
            <w:r>
              <w:rPr>
                <w:lang w:val="en-GB" w:eastAsia="zh-CN"/>
              </w:rPr>
              <w:t>0..1</w:t>
            </w:r>
            <w:r>
              <w:rPr>
                <w:rFonts w:hint="eastAsia"/>
                <w:lang w:val="en-GB" w:eastAsia="zh-CN"/>
              </w:rPr>
              <w:t>]</w:t>
            </w:r>
          </w:p>
        </w:tc>
        <w:tc>
          <w:tcPr>
            <w:tcW w:w="2150" w:type="dxa"/>
          </w:tcPr>
          <w:p w14:paraId="36252E41" w14:textId="1D47859A" w:rsidR="005467CA" w:rsidRDefault="002044D0" w:rsidP="005467CA">
            <w:r>
              <w:rPr>
                <w:rFonts w:hint="eastAsia"/>
                <w:lang w:eastAsia="zh-CN"/>
              </w:rPr>
              <w:t>O</w:t>
            </w:r>
            <w:r>
              <w:rPr>
                <w:lang w:eastAsia="zh-CN"/>
              </w:rPr>
              <w:t>ptional</w:t>
            </w:r>
          </w:p>
        </w:tc>
      </w:tr>
      <w:tr w:rsidR="00B5183E" w14:paraId="61420992" w14:textId="77777777" w:rsidTr="005C577F">
        <w:tc>
          <w:tcPr>
            <w:tcW w:w="2469" w:type="dxa"/>
            <w:vAlign w:val="center"/>
          </w:tcPr>
          <w:p w14:paraId="607C6544" w14:textId="24D60301" w:rsidR="00B5183E" w:rsidRDefault="00B5183E" w:rsidP="00B5183E">
            <w:pPr>
              <w:rPr>
                <w:lang w:eastAsia="zh-CN"/>
              </w:rPr>
            </w:pPr>
            <w:r>
              <w:rPr>
                <w:lang w:eastAsia="zh-CN"/>
              </w:rPr>
              <w:lastRenderedPageBreak/>
              <w:t>tasks</w:t>
            </w:r>
          </w:p>
        </w:tc>
        <w:tc>
          <w:tcPr>
            <w:tcW w:w="2134" w:type="dxa"/>
          </w:tcPr>
          <w:p w14:paraId="1F45DDA3" w14:textId="5C33DB30" w:rsidR="00B5183E" w:rsidRDefault="00AC3A9D" w:rsidP="00B5183E">
            <w:pPr>
              <w:rPr>
                <w:lang w:eastAsia="zh-CN"/>
              </w:rPr>
            </w:pPr>
            <w:r>
              <w:rPr>
                <w:rFonts w:hint="eastAsia"/>
                <w:lang w:eastAsia="zh-CN"/>
              </w:rPr>
              <w:t>T</w:t>
            </w:r>
            <w:r>
              <w:rPr>
                <w:lang w:eastAsia="zh-CN"/>
              </w:rPr>
              <w:t>ask description of the training dataset</w:t>
            </w:r>
            <w:r w:rsidR="006A31FF">
              <w:rPr>
                <w:lang w:eastAsia="zh-CN"/>
              </w:rPr>
              <w:t>.</w:t>
            </w:r>
          </w:p>
        </w:tc>
        <w:tc>
          <w:tcPr>
            <w:tcW w:w="2103" w:type="dxa"/>
          </w:tcPr>
          <w:p w14:paraId="56547A53" w14:textId="48187D24" w:rsidR="00B5183E" w:rsidRDefault="00802287" w:rsidP="00B5183E">
            <w:pPr>
              <w:rPr>
                <w:lang w:eastAsia="zh-CN"/>
              </w:rPr>
            </w:pPr>
            <w:r>
              <w:rPr>
                <w:rFonts w:hint="eastAsia"/>
                <w:lang w:eastAsia="zh-CN"/>
              </w:rPr>
              <w:t>A</w:t>
            </w:r>
            <w:r>
              <w:rPr>
                <w:lang w:eastAsia="zh-CN"/>
              </w:rPr>
              <w:t>I_Task [1..*]</w:t>
            </w:r>
          </w:p>
        </w:tc>
        <w:tc>
          <w:tcPr>
            <w:tcW w:w="2150" w:type="dxa"/>
          </w:tcPr>
          <w:p w14:paraId="01E5A044" w14:textId="3DEDFD1B" w:rsidR="00B5183E" w:rsidRDefault="002044D0" w:rsidP="00B5183E">
            <w:r>
              <w:rPr>
                <w:rFonts w:hint="eastAsia"/>
                <w:lang w:eastAsia="zh-CN"/>
              </w:rPr>
              <w:t>M</w:t>
            </w:r>
            <w:r>
              <w:rPr>
                <w:lang w:eastAsia="zh-CN"/>
              </w:rPr>
              <w:t>andatory</w:t>
            </w:r>
          </w:p>
        </w:tc>
      </w:tr>
      <w:tr w:rsidR="00B5183E" w14:paraId="4E53D3AA" w14:textId="77777777" w:rsidTr="005C577F">
        <w:tc>
          <w:tcPr>
            <w:tcW w:w="2469" w:type="dxa"/>
            <w:vAlign w:val="center"/>
          </w:tcPr>
          <w:p w14:paraId="39197AFA" w14:textId="44D15DD6" w:rsidR="00B5183E" w:rsidRDefault="00B5183E" w:rsidP="00B5183E">
            <w:pPr>
              <w:rPr>
                <w:lang w:eastAsia="zh-CN"/>
              </w:rPr>
            </w:pPr>
            <w:r>
              <w:rPr>
                <w:rFonts w:hint="eastAsia"/>
                <w:lang w:eastAsia="zh-CN"/>
              </w:rPr>
              <w:t>l</w:t>
            </w:r>
            <w:r>
              <w:rPr>
                <w:lang w:eastAsia="zh-CN"/>
              </w:rPr>
              <w:t>abeling</w:t>
            </w:r>
          </w:p>
        </w:tc>
        <w:tc>
          <w:tcPr>
            <w:tcW w:w="2134" w:type="dxa"/>
          </w:tcPr>
          <w:p w14:paraId="218F8C08" w14:textId="4C6CB673" w:rsidR="00B5183E" w:rsidRDefault="00AC3A9D" w:rsidP="00B5183E">
            <w:pPr>
              <w:rPr>
                <w:lang w:eastAsia="zh-CN"/>
              </w:rPr>
            </w:pPr>
            <w:r>
              <w:rPr>
                <w:lang w:eastAsia="zh-CN"/>
              </w:rPr>
              <w:t>Provenance information of how the training dataset is labeled</w:t>
            </w:r>
            <w:r w:rsidR="006A31FF">
              <w:rPr>
                <w:lang w:eastAsia="zh-CN"/>
              </w:rPr>
              <w:t>.</w:t>
            </w:r>
          </w:p>
        </w:tc>
        <w:tc>
          <w:tcPr>
            <w:tcW w:w="2103" w:type="dxa"/>
          </w:tcPr>
          <w:p w14:paraId="1AFBE620" w14:textId="3AFA95D7" w:rsidR="00B5183E" w:rsidRDefault="00802287" w:rsidP="00B5183E">
            <w:pPr>
              <w:rPr>
                <w:lang w:eastAsia="zh-CN"/>
              </w:rPr>
            </w:pPr>
            <w:r>
              <w:rPr>
                <w:rFonts w:hint="eastAsia"/>
                <w:lang w:eastAsia="zh-CN"/>
              </w:rPr>
              <w:t>A</w:t>
            </w:r>
            <w:r>
              <w:rPr>
                <w:lang w:eastAsia="zh-CN"/>
              </w:rPr>
              <w:t>I_Labeling [0..*]</w:t>
            </w:r>
          </w:p>
        </w:tc>
        <w:tc>
          <w:tcPr>
            <w:tcW w:w="2150" w:type="dxa"/>
          </w:tcPr>
          <w:p w14:paraId="4CB81D96" w14:textId="5BDD26F5" w:rsidR="00B5183E" w:rsidRDefault="002044D0" w:rsidP="00B5183E">
            <w:r>
              <w:rPr>
                <w:rFonts w:hint="eastAsia"/>
                <w:lang w:eastAsia="zh-CN"/>
              </w:rPr>
              <w:t>O</w:t>
            </w:r>
            <w:r>
              <w:rPr>
                <w:lang w:eastAsia="zh-CN"/>
              </w:rPr>
              <w:t>ptional</w:t>
            </w:r>
          </w:p>
        </w:tc>
      </w:tr>
      <w:tr w:rsidR="00B5183E" w14:paraId="6F80B084" w14:textId="77777777" w:rsidTr="005C577F">
        <w:tc>
          <w:tcPr>
            <w:tcW w:w="2469" w:type="dxa"/>
            <w:vAlign w:val="center"/>
          </w:tcPr>
          <w:p w14:paraId="02861DB9" w14:textId="51BDC5EB" w:rsidR="00B5183E" w:rsidRDefault="00B5183E" w:rsidP="00B5183E">
            <w:pPr>
              <w:rPr>
                <w:lang w:eastAsia="zh-CN"/>
              </w:rPr>
            </w:pPr>
            <w:r>
              <w:rPr>
                <w:rFonts w:hint="eastAsia"/>
                <w:lang w:eastAsia="zh-CN"/>
              </w:rPr>
              <w:t>q</w:t>
            </w:r>
            <w:r>
              <w:rPr>
                <w:lang w:eastAsia="zh-CN"/>
              </w:rPr>
              <w:t>uality</w:t>
            </w:r>
          </w:p>
        </w:tc>
        <w:tc>
          <w:tcPr>
            <w:tcW w:w="2134" w:type="dxa"/>
          </w:tcPr>
          <w:p w14:paraId="6E2EFEAC" w14:textId="01A036D8" w:rsidR="00B5183E" w:rsidRDefault="00F32DDD" w:rsidP="00B5183E">
            <w:pPr>
              <w:rPr>
                <w:lang w:eastAsia="zh-CN"/>
              </w:rPr>
            </w:pPr>
            <w:r>
              <w:rPr>
                <w:rFonts w:hint="eastAsia"/>
                <w:lang w:eastAsia="zh-CN"/>
              </w:rPr>
              <w:t>Q</w:t>
            </w:r>
            <w:r>
              <w:rPr>
                <w:lang w:eastAsia="zh-CN"/>
              </w:rPr>
              <w:t>uality information of the training dataset</w:t>
            </w:r>
            <w:r w:rsidR="006A31FF">
              <w:rPr>
                <w:lang w:eastAsia="zh-CN"/>
              </w:rPr>
              <w:t>.</w:t>
            </w:r>
          </w:p>
        </w:tc>
        <w:tc>
          <w:tcPr>
            <w:tcW w:w="2103" w:type="dxa"/>
          </w:tcPr>
          <w:p w14:paraId="1BECFCBB" w14:textId="6E8599D4" w:rsidR="00B5183E" w:rsidRDefault="00802287" w:rsidP="00B5183E">
            <w:pPr>
              <w:rPr>
                <w:lang w:eastAsia="zh-CN"/>
              </w:rPr>
            </w:pPr>
            <w:r>
              <w:rPr>
                <w:rFonts w:hint="eastAsia"/>
                <w:lang w:eastAsia="zh-CN"/>
              </w:rPr>
              <w:t>A</w:t>
            </w:r>
            <w:r>
              <w:rPr>
                <w:lang w:eastAsia="zh-CN"/>
              </w:rPr>
              <w:t>I_TDQuality [0..1]</w:t>
            </w:r>
          </w:p>
        </w:tc>
        <w:tc>
          <w:tcPr>
            <w:tcW w:w="2150" w:type="dxa"/>
          </w:tcPr>
          <w:p w14:paraId="6DA8603B" w14:textId="4E2C5FD1" w:rsidR="00B5183E" w:rsidRDefault="002044D0" w:rsidP="00B5183E">
            <w:r>
              <w:rPr>
                <w:rFonts w:hint="eastAsia"/>
                <w:lang w:eastAsia="zh-CN"/>
              </w:rPr>
              <w:t>O</w:t>
            </w:r>
            <w:r>
              <w:rPr>
                <w:lang w:eastAsia="zh-CN"/>
              </w:rPr>
              <w:t>ptional</w:t>
            </w:r>
          </w:p>
        </w:tc>
      </w:tr>
      <w:tr w:rsidR="00B5183E" w14:paraId="7715F789" w14:textId="77777777" w:rsidTr="005C577F">
        <w:tc>
          <w:tcPr>
            <w:tcW w:w="2469" w:type="dxa"/>
            <w:vAlign w:val="center"/>
          </w:tcPr>
          <w:p w14:paraId="7B8B6218" w14:textId="1B1C7EE5" w:rsidR="00B5183E" w:rsidRDefault="00B5183E" w:rsidP="00B5183E">
            <w:pPr>
              <w:rPr>
                <w:lang w:eastAsia="zh-CN"/>
              </w:rPr>
            </w:pPr>
            <w:r>
              <w:rPr>
                <w:rFonts w:hint="eastAsia"/>
                <w:lang w:eastAsia="zh-CN"/>
              </w:rPr>
              <w:t>c</w:t>
            </w:r>
            <w:r>
              <w:rPr>
                <w:lang w:eastAsia="zh-CN"/>
              </w:rPr>
              <w:t>hangeset</w:t>
            </w:r>
            <w:r w:rsidR="00802287">
              <w:rPr>
                <w:lang w:eastAsia="zh-CN"/>
              </w:rPr>
              <w:t>s</w:t>
            </w:r>
          </w:p>
        </w:tc>
        <w:tc>
          <w:tcPr>
            <w:tcW w:w="2134" w:type="dxa"/>
          </w:tcPr>
          <w:p w14:paraId="2D3F37CB" w14:textId="7A64A082" w:rsidR="00B5183E" w:rsidRDefault="00F32DDD" w:rsidP="00B5183E">
            <w:pPr>
              <w:rPr>
                <w:lang w:eastAsia="zh-CN"/>
              </w:rPr>
            </w:pPr>
            <w:r>
              <w:rPr>
                <w:rFonts w:hint="eastAsia"/>
                <w:lang w:eastAsia="zh-CN"/>
              </w:rPr>
              <w:t>C</w:t>
            </w:r>
            <w:r>
              <w:rPr>
                <w:lang w:eastAsia="zh-CN"/>
              </w:rPr>
              <w:t>hangeset between two versions of the training dataset</w:t>
            </w:r>
            <w:r w:rsidR="006A31FF">
              <w:rPr>
                <w:lang w:eastAsia="zh-CN"/>
              </w:rPr>
              <w:t>.</w:t>
            </w:r>
          </w:p>
        </w:tc>
        <w:tc>
          <w:tcPr>
            <w:tcW w:w="2103" w:type="dxa"/>
          </w:tcPr>
          <w:p w14:paraId="6D4C30FF" w14:textId="65702A88" w:rsidR="00B5183E" w:rsidRDefault="00802287" w:rsidP="00B5183E">
            <w:pPr>
              <w:rPr>
                <w:lang w:eastAsia="zh-CN"/>
              </w:rPr>
            </w:pPr>
            <w:r>
              <w:rPr>
                <w:rFonts w:hint="eastAsia"/>
                <w:lang w:eastAsia="zh-CN"/>
              </w:rPr>
              <w:t>A</w:t>
            </w:r>
            <w:r>
              <w:rPr>
                <w:lang w:eastAsia="zh-CN"/>
              </w:rPr>
              <w:t>I_TDChangeset [0..*]</w:t>
            </w:r>
          </w:p>
        </w:tc>
        <w:tc>
          <w:tcPr>
            <w:tcW w:w="2150" w:type="dxa"/>
          </w:tcPr>
          <w:p w14:paraId="1F00A711" w14:textId="1764B476" w:rsidR="00B5183E" w:rsidRDefault="002044D0" w:rsidP="00B5183E">
            <w:r>
              <w:rPr>
                <w:rFonts w:hint="eastAsia"/>
                <w:lang w:eastAsia="zh-CN"/>
              </w:rPr>
              <w:t>O</w:t>
            </w:r>
            <w:r>
              <w:rPr>
                <w:lang w:eastAsia="zh-CN"/>
              </w:rPr>
              <w:t>ptional</w:t>
            </w:r>
          </w:p>
        </w:tc>
      </w:tr>
      <w:tr w:rsidR="00B5183E" w14:paraId="77E2188F" w14:textId="77777777" w:rsidTr="005C577F">
        <w:tc>
          <w:tcPr>
            <w:tcW w:w="2469" w:type="dxa"/>
            <w:vAlign w:val="center"/>
          </w:tcPr>
          <w:p w14:paraId="3404EFEB" w14:textId="6EE3BB9E" w:rsidR="00B5183E" w:rsidRDefault="00B5183E" w:rsidP="00B5183E">
            <w:pPr>
              <w:rPr>
                <w:lang w:eastAsia="zh-CN"/>
              </w:rPr>
            </w:pPr>
            <w:r>
              <w:rPr>
                <w:rFonts w:hint="eastAsia"/>
                <w:lang w:eastAsia="zh-CN"/>
              </w:rPr>
              <w:t>d</w:t>
            </w:r>
            <w:r>
              <w:rPr>
                <w:lang w:eastAsia="zh-CN"/>
              </w:rPr>
              <w:t>ata</w:t>
            </w:r>
          </w:p>
        </w:tc>
        <w:tc>
          <w:tcPr>
            <w:tcW w:w="2134" w:type="dxa"/>
          </w:tcPr>
          <w:p w14:paraId="3C74E722" w14:textId="016E833B" w:rsidR="00B5183E" w:rsidRDefault="002A6492" w:rsidP="00B5183E">
            <w:pPr>
              <w:rPr>
                <w:lang w:eastAsia="zh-CN"/>
              </w:rPr>
            </w:pPr>
            <w:r>
              <w:rPr>
                <w:rFonts w:hint="eastAsia"/>
                <w:lang w:eastAsia="zh-CN"/>
              </w:rPr>
              <w:t>T</w:t>
            </w:r>
            <w:r>
              <w:rPr>
                <w:lang w:eastAsia="zh-CN"/>
              </w:rPr>
              <w:t>raining data in the training dataset</w:t>
            </w:r>
            <w:r w:rsidR="006A31FF">
              <w:rPr>
                <w:lang w:eastAsia="zh-CN"/>
              </w:rPr>
              <w:t>.</w:t>
            </w:r>
          </w:p>
        </w:tc>
        <w:tc>
          <w:tcPr>
            <w:tcW w:w="2103" w:type="dxa"/>
          </w:tcPr>
          <w:p w14:paraId="6BD3D83E" w14:textId="4545BFCF" w:rsidR="00B5183E" w:rsidRDefault="00CE52DE" w:rsidP="00B5183E">
            <w:pPr>
              <w:rPr>
                <w:lang w:eastAsia="zh-CN"/>
              </w:rPr>
            </w:pPr>
            <w:r>
              <w:rPr>
                <w:rFonts w:hint="eastAsia"/>
                <w:lang w:eastAsia="zh-CN"/>
              </w:rPr>
              <w:t>A</w:t>
            </w:r>
            <w:r>
              <w:rPr>
                <w:lang w:eastAsia="zh-CN"/>
              </w:rPr>
              <w:t>I_TrainingData</w:t>
            </w:r>
            <w:r w:rsidR="00DC57A2">
              <w:rPr>
                <w:lang w:eastAsia="zh-CN"/>
              </w:rPr>
              <w:t xml:space="preserve"> [1..*]</w:t>
            </w:r>
          </w:p>
        </w:tc>
        <w:tc>
          <w:tcPr>
            <w:tcW w:w="2150" w:type="dxa"/>
          </w:tcPr>
          <w:p w14:paraId="391BBB02" w14:textId="6E13C3B5" w:rsidR="00B5183E" w:rsidRDefault="002044D0" w:rsidP="00B5183E">
            <w:r>
              <w:rPr>
                <w:rFonts w:hint="eastAsia"/>
                <w:lang w:eastAsia="zh-CN"/>
              </w:rPr>
              <w:t>M</w:t>
            </w:r>
            <w:r>
              <w:rPr>
                <w:lang w:eastAsia="zh-CN"/>
              </w:rPr>
              <w:t>andatory</w:t>
            </w:r>
          </w:p>
        </w:tc>
      </w:tr>
      <w:tr w:rsidR="00DC57A2" w14:paraId="204F1FBE" w14:textId="77777777" w:rsidTr="005C577F">
        <w:tc>
          <w:tcPr>
            <w:tcW w:w="2469" w:type="dxa"/>
            <w:vAlign w:val="center"/>
          </w:tcPr>
          <w:p w14:paraId="02F611B6" w14:textId="518E9B8B" w:rsidR="00DC57A2" w:rsidRDefault="006B19B1" w:rsidP="00B5183E">
            <w:pPr>
              <w:rPr>
                <w:lang w:eastAsia="zh-CN"/>
              </w:rPr>
            </w:pPr>
            <w:r>
              <w:rPr>
                <w:rFonts w:hint="eastAsia"/>
                <w:lang w:eastAsia="zh-CN"/>
              </w:rPr>
              <w:t>g</w:t>
            </w:r>
            <w:r>
              <w:rPr>
                <w:lang w:eastAsia="zh-CN"/>
              </w:rPr>
              <w:t>enericAttributes</w:t>
            </w:r>
          </w:p>
        </w:tc>
        <w:tc>
          <w:tcPr>
            <w:tcW w:w="2134" w:type="dxa"/>
          </w:tcPr>
          <w:p w14:paraId="351212F6" w14:textId="07AD31F3" w:rsidR="00DC57A2" w:rsidRDefault="00CF2E58" w:rsidP="00B5183E">
            <w:pPr>
              <w:rPr>
                <w:lang w:eastAsia="zh-CN"/>
              </w:rPr>
            </w:pPr>
            <w:r>
              <w:rPr>
                <w:lang w:eastAsia="zh-CN"/>
              </w:rPr>
              <w:t>Attributes of the training dataset that are not defined</w:t>
            </w:r>
            <w:r w:rsidR="006A31FF">
              <w:rPr>
                <w:lang w:eastAsia="zh-CN"/>
              </w:rPr>
              <w:t>.</w:t>
            </w:r>
          </w:p>
        </w:tc>
        <w:tc>
          <w:tcPr>
            <w:tcW w:w="2103" w:type="dxa"/>
          </w:tcPr>
          <w:p w14:paraId="116E48C8" w14:textId="6C495442" w:rsidR="00DC57A2" w:rsidRDefault="008000B4" w:rsidP="00B5183E">
            <w:pPr>
              <w:rPr>
                <w:lang w:eastAsia="zh-CN"/>
              </w:rPr>
            </w:pPr>
            <w:r>
              <w:rPr>
                <w:rFonts w:hint="eastAsia"/>
                <w:lang w:eastAsia="zh-CN"/>
              </w:rPr>
              <w:t>G</w:t>
            </w:r>
            <w:r>
              <w:rPr>
                <w:lang w:eastAsia="zh-CN"/>
              </w:rPr>
              <w:t>enericAttribute [0..*]</w:t>
            </w:r>
          </w:p>
        </w:tc>
        <w:tc>
          <w:tcPr>
            <w:tcW w:w="2150" w:type="dxa"/>
          </w:tcPr>
          <w:p w14:paraId="4EEAC9DE" w14:textId="0D6BDD0D" w:rsidR="00DC57A2" w:rsidRDefault="002044D0" w:rsidP="00B5183E">
            <w:r>
              <w:rPr>
                <w:rFonts w:hint="eastAsia"/>
                <w:lang w:eastAsia="zh-CN"/>
              </w:rPr>
              <w:t>O</w:t>
            </w:r>
            <w:r>
              <w:rPr>
                <w:lang w:eastAsia="zh-CN"/>
              </w:rPr>
              <w:t>ptional</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7F6AA44C" w:rsidR="00072483" w:rsidRDefault="00072483" w:rsidP="00072483">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r>
        <w:rPr>
          <w:lang w:eastAsia="zh-CN"/>
        </w:rPr>
        <w:t>TrainingDataset</w:t>
      </w:r>
      <w:r w:rsidR="00091BC3">
        <w:rPr>
          <w:lang w:eastAsia="zh-CN"/>
        </w:rPr>
        <w:t>”</w:t>
      </w:r>
      <w:r>
        <w:rPr>
          <w:lang w:eastAsia="zh-CN"/>
        </w:rPr>
        <w:t>,</w:t>
      </w:r>
    </w:p>
    <w:p w14:paraId="59DB388E" w14:textId="3EE01E64" w:rsidR="00072483" w:rsidRDefault="00072483" w:rsidP="00072483">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4A1586FB" w14:textId="0FB27091" w:rsidR="00072483" w:rsidRDefault="00072483" w:rsidP="00072483">
      <w:pPr>
        <w:rPr>
          <w:lang w:eastAsia="zh-CN"/>
        </w:rPr>
      </w:pPr>
      <w:r>
        <w:rPr>
          <w:lang w:eastAsia="zh-CN"/>
        </w:rPr>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36E82B64" w14:textId="66FF783A" w:rsidR="00072483" w:rsidRDefault="00072483" w:rsidP="00072483">
      <w:pPr>
        <w:rPr>
          <w:lang w:eastAsia="zh-CN"/>
        </w:rPr>
      </w:pPr>
      <w:r>
        <w:rPr>
          <w:lang w:eastAsia="zh-CN"/>
        </w:rPr>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304A354B" w14:textId="051C7231" w:rsidR="00072483" w:rsidRDefault="00072483" w:rsidP="00072483">
      <w:pPr>
        <w:rPr>
          <w:lang w:eastAsia="zh-CN"/>
        </w:rPr>
      </w:pPr>
      <w:r>
        <w:rPr>
          <w:lang w:eastAsia="zh-CN"/>
        </w:rPr>
        <w:t xml:space="preserve">  </w:t>
      </w:r>
      <w:r w:rsidR="00091BC3">
        <w:rPr>
          <w:lang w:eastAsia="zh-CN"/>
        </w:rPr>
        <w:t>“</w:t>
      </w:r>
      <w:r>
        <w:rPr>
          <w:lang w:eastAsia="zh-CN"/>
        </w:rPr>
        <w:t>amountOfTrainingData</w:t>
      </w:r>
      <w:r w:rsidR="00091BC3">
        <w:rPr>
          <w:lang w:eastAsia="zh-CN"/>
        </w:rPr>
        <w:t>”</w:t>
      </w:r>
      <w:r>
        <w:rPr>
          <w:lang w:eastAsia="zh-CN"/>
        </w:rPr>
        <w:t>: 1013,</w:t>
      </w:r>
    </w:p>
    <w:p w14:paraId="29EB45F4" w14:textId="7E4F2185" w:rsidR="00072483" w:rsidRDefault="00072483" w:rsidP="00072483">
      <w:pPr>
        <w:rPr>
          <w:lang w:eastAsia="zh-CN"/>
        </w:rPr>
      </w:pPr>
      <w:r>
        <w:rPr>
          <w:lang w:eastAsia="zh-CN"/>
        </w:rPr>
        <w:t xml:space="preserve">  </w:t>
      </w:r>
      <w:r w:rsidR="00091BC3">
        <w:rPr>
          <w:lang w:eastAsia="zh-CN"/>
        </w:rPr>
        <w:t>“</w:t>
      </w:r>
      <w:r>
        <w:rPr>
          <w:lang w:eastAsia="zh-CN"/>
        </w:rPr>
        <w:t>createdTime</w:t>
      </w:r>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089552F7" w14:textId="5FDD29AA" w:rsidR="00072483" w:rsidRDefault="00072483" w:rsidP="00072483">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069BB9D3" w14:textId="40A08BA1" w:rsidR="00072483" w:rsidRDefault="00072483" w:rsidP="00072483">
      <w:pPr>
        <w:rPr>
          <w:lang w:eastAsia="zh-CN"/>
        </w:rPr>
      </w:pPr>
      <w:r>
        <w:rPr>
          <w:lang w:eastAsia="zh-CN"/>
        </w:rPr>
        <w:lastRenderedPageBreak/>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7C612806" w14:textId="00680E8F" w:rsidR="00E120E2" w:rsidRDefault="00072483" w:rsidP="003D6DF8">
      <w:pPr>
        <w:rPr>
          <w:lang w:eastAsia="zh-CN"/>
        </w:rPr>
      </w:pPr>
      <w:r>
        <w:rPr>
          <w:lang w:eastAsia="zh-CN"/>
        </w:rPr>
        <w:t xml:space="preserve">  </w:t>
      </w:r>
      <w:r w:rsidR="00091BC3">
        <w:rPr>
          <w:lang w:eastAsia="zh-CN"/>
        </w:rPr>
        <w:t>“</w:t>
      </w:r>
      <w:r>
        <w:rPr>
          <w:lang w:eastAsia="zh-CN"/>
        </w:rPr>
        <w:t>numberOfClasses</w:t>
      </w:r>
      <w:r w:rsidR="00091BC3">
        <w:rPr>
          <w:lang w:eastAsia="zh-CN"/>
        </w:rPr>
        <w:t>”</w:t>
      </w:r>
      <w:r>
        <w:rPr>
          <w:lang w:eastAsia="zh-CN"/>
        </w:rPr>
        <w:t>: 19,</w:t>
      </w:r>
    </w:p>
    <w:p w14:paraId="7B6C6171" w14:textId="0FB39E4C" w:rsidR="00761ED8" w:rsidRDefault="00072483" w:rsidP="00072483">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r w:rsidR="003D6DF8">
        <w:rPr>
          <w:lang w:eastAsia="zh-CN"/>
        </w:rPr>
        <w:t>..</w:t>
      </w:r>
      <w:r>
        <w:rPr>
          <w:lang w:eastAsia="zh-CN"/>
        </w:rPr>
        <w:t>]</w:t>
      </w:r>
    </w:p>
    <w:p w14:paraId="452E53A2" w14:textId="4452A80B"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r w:rsidRPr="00A3291F">
        <w:rPr>
          <w:lang w:val="en-GB" w:eastAsia="zh-CN"/>
        </w:rPr>
        <w:t>AI_MetricsInLiterature</w:t>
      </w:r>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d"/>
        <w:tblW w:w="0" w:type="auto"/>
        <w:tblLook w:val="04A0" w:firstRow="1" w:lastRow="0" w:firstColumn="1" w:lastColumn="0" w:noHBand="0" w:noVBand="1"/>
      </w:tblPr>
      <w:tblGrid>
        <w:gridCol w:w="1668"/>
        <w:gridCol w:w="7188"/>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743E1798"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5BD964F9"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0"/>
        <w:keepNext/>
        <w:jc w:val="center"/>
      </w:pPr>
      <w:bookmarkStart w:id="40" w:name="_Ref112339732"/>
      <w:r>
        <w:t xml:space="preserve">Table </w:t>
      </w:r>
      <w:fldSimple w:instr=" SEQ Table \* ARABIC ">
        <w:r w:rsidR="000D67EA">
          <w:rPr>
            <w:noProof/>
          </w:rPr>
          <w:t>3</w:t>
        </w:r>
      </w:fldSimple>
      <w:bookmarkEnd w:id="40"/>
      <w:r>
        <w:t xml:space="preserve"> </w:t>
      </w:r>
      <w:r w:rsidRPr="00A3291F">
        <w:t>AI_MetricsInLiterature</w:t>
      </w:r>
      <w:r>
        <w:t xml:space="preserve"> properties</w:t>
      </w:r>
    </w:p>
    <w:tbl>
      <w:tblPr>
        <w:tblStyle w:val="ad"/>
        <w:tblW w:w="0" w:type="auto"/>
        <w:tblLook w:val="04A0" w:firstRow="1" w:lastRow="0" w:firstColumn="1" w:lastColumn="0" w:noHBand="0" w:noVBand="1"/>
      </w:tblPr>
      <w:tblGrid>
        <w:gridCol w:w="2461"/>
        <w:gridCol w:w="2128"/>
        <w:gridCol w:w="2123"/>
        <w:gridCol w:w="2144"/>
      </w:tblGrid>
      <w:tr w:rsidR="00A3291F" w14:paraId="45ABFFB7" w14:textId="77777777" w:rsidTr="003A289F">
        <w:tc>
          <w:tcPr>
            <w:tcW w:w="2461" w:type="dxa"/>
            <w:vAlign w:val="center"/>
          </w:tcPr>
          <w:p w14:paraId="4803B7B8" w14:textId="77777777" w:rsidR="00A3291F" w:rsidRPr="009A6478" w:rsidRDefault="00A3291F" w:rsidP="003A289F">
            <w:pPr>
              <w:jc w:val="center"/>
              <w:rPr>
                <w:b/>
                <w:bCs/>
              </w:rPr>
            </w:pPr>
            <w:r w:rsidRPr="009A6478">
              <w:rPr>
                <w:b/>
                <w:bCs/>
              </w:rPr>
              <w:t>JSON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474B47FA" w:rsidR="00A3291F" w:rsidRDefault="00A3291F" w:rsidP="00A3291F">
            <w:r>
              <w:rPr>
                <w:rFonts w:hint="eastAsia"/>
                <w:lang w:eastAsia="zh-CN"/>
              </w:rPr>
              <w:t>C</w:t>
            </w:r>
            <w:r>
              <w:rPr>
                <w:lang w:eastAsia="zh-CN"/>
              </w:rPr>
              <w:t>haracterString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7A8DF72B" w:rsidR="00A3291F" w:rsidRDefault="00A3291F" w:rsidP="00A3291F">
            <w:r>
              <w:rPr>
                <w:rFonts w:hint="eastAsia"/>
                <w:lang w:eastAsia="zh-CN"/>
              </w:rPr>
              <w:t>NmaedValue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4F1508E4" w:rsidR="00283849" w:rsidRDefault="00791E9C" w:rsidP="00072483">
      <w:pPr>
        <w:rPr>
          <w:lang w:eastAsia="zh-CN"/>
        </w:rPr>
      </w:pPr>
      <w:r>
        <w:rPr>
          <w:lang w:eastAsia="zh-CN"/>
        </w:rPr>
        <w:t xml:space="preserve">   </w:t>
      </w:r>
      <w:r w:rsidR="00091BC3">
        <w:rPr>
          <w:lang w:eastAsia="zh-CN"/>
        </w:rPr>
        <w:t>“</w:t>
      </w:r>
      <w:r w:rsidR="00283849">
        <w:rPr>
          <w:lang w:eastAsia="zh-CN"/>
        </w:rPr>
        <w:t>doi</w:t>
      </w:r>
      <w:r w:rsidR="00091BC3">
        <w:rPr>
          <w:lang w:eastAsia="zh-CN"/>
        </w:rPr>
        <w:t>”</w:t>
      </w:r>
      <w:r w:rsidR="00283849">
        <w:rPr>
          <w:lang w:eastAsia="zh-CN"/>
        </w:rPr>
        <w:t xml:space="preserve">: </w:t>
      </w:r>
      <w:r w:rsidR="00091BC3">
        <w:rPr>
          <w:lang w:eastAsia="zh-CN"/>
        </w:rPr>
        <w:t>“</w:t>
      </w:r>
      <w:r w:rsidR="00283849">
        <w:rPr>
          <w:lang w:eastAsia="zh-CN"/>
        </w:rPr>
        <w:t>10.1109/TGRS.2019.2917161</w:t>
      </w:r>
      <w:r w:rsidR="00091BC3">
        <w:rPr>
          <w:lang w:eastAsia="zh-CN"/>
        </w:rPr>
        <w:t>”</w:t>
      </w:r>
      <w:r w:rsidR="00283849">
        <w:rPr>
          <w:lang w:eastAsia="zh-CN"/>
        </w:rPr>
        <w:t>,</w:t>
      </w:r>
    </w:p>
    <w:p w14:paraId="63CD38A9" w14:textId="2FA4826B" w:rsidR="00283849" w:rsidRDefault="00791E9C" w:rsidP="00072483">
      <w:pPr>
        <w:rPr>
          <w:lang w:eastAsia="zh-CN"/>
        </w:rPr>
      </w:pPr>
      <w:r>
        <w:rPr>
          <w:lang w:eastAsia="zh-CN"/>
        </w:rPr>
        <w:t xml:space="preserve">   </w:t>
      </w:r>
      <w:r w:rsidR="00091BC3">
        <w:rPr>
          <w:lang w:eastAsia="zh-CN"/>
        </w:rPr>
        <w:t>“</w:t>
      </w:r>
      <w:r w:rsidR="00283849">
        <w:rPr>
          <w:lang w:eastAsia="zh-CN"/>
        </w:rPr>
        <w:t>algorithm</w:t>
      </w:r>
      <w:r w:rsidR="00091BC3">
        <w:rPr>
          <w:lang w:eastAsia="zh-CN"/>
        </w:rPr>
        <w:t>”</w:t>
      </w:r>
      <w:r w:rsidR="00283849">
        <w:rPr>
          <w:lang w:eastAsia="zh-CN"/>
        </w:rPr>
        <w:t xml:space="preserve">: </w:t>
      </w:r>
      <w:r w:rsidR="00091BC3">
        <w:rPr>
          <w:lang w:eastAsia="zh-CN"/>
        </w:rPr>
        <w:t>“</w:t>
      </w:r>
      <w:r w:rsidR="00283849">
        <w:rPr>
          <w:lang w:eastAsia="zh-CN"/>
        </w:rPr>
        <w:t>FACNN</w:t>
      </w:r>
      <w:r w:rsidR="00091BC3">
        <w:rPr>
          <w:lang w:eastAsia="zh-CN"/>
        </w:rPr>
        <w:t>”</w:t>
      </w:r>
      <w:r w:rsidR="00283849">
        <w:rPr>
          <w:lang w:eastAsia="zh-CN"/>
        </w:rPr>
        <w:t>,</w:t>
      </w:r>
    </w:p>
    <w:p w14:paraId="6D2731D7" w14:textId="1625E4DF" w:rsidR="00283849" w:rsidRPr="00283849" w:rsidRDefault="00791E9C" w:rsidP="00072483">
      <w:pPr>
        <w:rPr>
          <w:lang w:eastAsia="zh-CN"/>
        </w:rPr>
      </w:pPr>
      <w:r>
        <w:rPr>
          <w:lang w:eastAsia="zh-CN"/>
        </w:rPr>
        <w:t xml:space="preserve">   </w:t>
      </w:r>
      <w:r w:rsidR="00091BC3">
        <w:rPr>
          <w:lang w:eastAsia="zh-CN"/>
        </w:rPr>
        <w:t>“</w:t>
      </w:r>
      <w:r w:rsidR="00283849">
        <w:rPr>
          <w:lang w:eastAsia="zh-CN"/>
        </w:rPr>
        <w:t>metrics</w:t>
      </w:r>
      <w:r w:rsidR="00091BC3">
        <w:rPr>
          <w:lang w:eastAsia="zh-CN"/>
        </w:rPr>
        <w:t>”</w:t>
      </w:r>
      <w:r w:rsidR="00283849">
        <w:rPr>
          <w:lang w:eastAsia="zh-CN"/>
        </w:rPr>
        <w:t>: [{</w:t>
      </w:r>
      <w:r w:rsidR="00091BC3">
        <w:rPr>
          <w:lang w:eastAsia="zh-CN"/>
        </w:rPr>
        <w:t>“</w:t>
      </w:r>
      <w:r w:rsidR="00283849">
        <w:rPr>
          <w:lang w:eastAsia="zh-CN"/>
        </w:rPr>
        <w:t>key</w:t>
      </w:r>
      <w:r w:rsidR="00091BC3">
        <w:rPr>
          <w:lang w:eastAsia="zh-CN"/>
        </w:rPr>
        <w:t>”</w:t>
      </w:r>
      <w:r w:rsidR="00283849">
        <w:rPr>
          <w:lang w:eastAsia="zh-CN"/>
        </w:rPr>
        <w:t xml:space="preserve">: </w:t>
      </w:r>
      <w:r w:rsidR="00091BC3">
        <w:rPr>
          <w:lang w:eastAsia="zh-CN"/>
        </w:rPr>
        <w:t>“</w:t>
      </w:r>
      <w:r w:rsidR="00283849">
        <w:rPr>
          <w:lang w:eastAsia="zh-CN"/>
        </w:rPr>
        <w:t>Overall Accuracy</w:t>
      </w:r>
      <w:r w:rsidR="00091BC3">
        <w:rPr>
          <w:lang w:eastAsia="zh-CN"/>
        </w:rPr>
        <w:t>”</w:t>
      </w:r>
      <w:r w:rsidR="00283849">
        <w:rPr>
          <w:lang w:eastAsia="zh-CN"/>
        </w:rPr>
        <w:t xml:space="preserve">, </w:t>
      </w:r>
      <w:r w:rsidR="00091BC3">
        <w:rPr>
          <w:lang w:eastAsia="zh-CN"/>
        </w:rPr>
        <w:t>“</w:t>
      </w:r>
      <w:r w:rsidR="00283849">
        <w:rPr>
          <w:lang w:eastAsia="zh-CN"/>
        </w:rPr>
        <w:t>value</w:t>
      </w:r>
      <w:r w:rsidR="00091BC3">
        <w:rPr>
          <w:lang w:eastAsia="zh-CN"/>
        </w:rPr>
        <w:t>”</w:t>
      </w:r>
      <w:r w:rsidR="00283849">
        <w:rPr>
          <w:lang w:eastAsia="zh-CN"/>
        </w:rPr>
        <w:t>: 0.9881}]</w:t>
      </w:r>
    </w:p>
    <w:p w14:paraId="32057D93" w14:textId="21B2B6CB" w:rsidR="00A3291F" w:rsidRDefault="00283849" w:rsidP="00072483">
      <w:pPr>
        <w:rPr>
          <w:lang w:eastAsia="zh-CN"/>
        </w:rPr>
      </w:pPr>
      <w:r>
        <w:rPr>
          <w:lang w:eastAsia="zh-CN"/>
        </w:rPr>
        <w:lastRenderedPageBreak/>
        <w:t>}</w:t>
      </w:r>
    </w:p>
    <w:p w14:paraId="62E9DB42" w14:textId="1EC4ED1A" w:rsidR="00761ED8" w:rsidRDefault="00761ED8" w:rsidP="00761ED8">
      <w:pPr>
        <w:rPr>
          <w:lang w:val="en-GB" w:eastAsia="zh-CN"/>
        </w:rPr>
      </w:pPr>
      <w:r>
        <w:rPr>
          <w:lang w:val="en-GB" w:eastAsia="zh-CN"/>
        </w:rPr>
        <w:t xml:space="preserve">An </w:t>
      </w:r>
      <w:r w:rsidR="00E9353E">
        <w:rPr>
          <w:lang w:val="en-GB" w:eastAsia="zh-CN"/>
        </w:rPr>
        <w:t>AI_EOTrainingDataset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3F15B7E3"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w:t>
            </w:r>
            <w:r w:rsidR="00296BF1">
              <w:rPr>
                <w:lang w:eastAsia="zh-CN"/>
              </w:rPr>
              <w:t>-</w:t>
            </w:r>
            <w:r w:rsidR="00035332">
              <w:rPr>
                <w:lang w:eastAsia="zh-CN"/>
              </w:rPr>
              <w:t>training</w:t>
            </w:r>
            <w:r w:rsidR="00296BF1">
              <w:rPr>
                <w:lang w:eastAsia="zh-CN"/>
              </w:rPr>
              <w:t>-</w:t>
            </w:r>
            <w:r w:rsidR="00035332">
              <w:rPr>
                <w:lang w:eastAsia="zh-CN"/>
              </w:rPr>
              <w:t>dataset</w:t>
            </w:r>
          </w:p>
          <w:p w14:paraId="65FD7204" w14:textId="4F1A7493"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0"/>
        <w:keepNext/>
        <w:jc w:val="center"/>
      </w:pPr>
      <w:bookmarkStart w:id="41" w:name="_Ref112337512"/>
      <w:r>
        <w:t xml:space="preserve">Table </w:t>
      </w:r>
      <w:fldSimple w:instr=" SEQ Table \* ARABIC ">
        <w:r w:rsidR="000D67EA">
          <w:rPr>
            <w:noProof/>
          </w:rPr>
          <w:t>4</w:t>
        </w:r>
      </w:fldSimple>
      <w:bookmarkEnd w:id="41"/>
      <w:r>
        <w:t xml:space="preserve"> </w:t>
      </w:r>
      <w:r w:rsidRPr="00AA0FD0">
        <w:t>AI_</w:t>
      </w:r>
      <w:r>
        <w:t>EO</w:t>
      </w:r>
      <w:r w:rsidRPr="00AA0FD0">
        <w:t>TrainingDataset properties</w:t>
      </w:r>
    </w:p>
    <w:tbl>
      <w:tblPr>
        <w:tblStyle w:val="ad"/>
        <w:tblW w:w="0" w:type="auto"/>
        <w:tblLook w:val="04A0" w:firstRow="1" w:lastRow="0" w:firstColumn="1" w:lastColumn="0" w:noHBand="0" w:noVBand="1"/>
      </w:tblPr>
      <w:tblGrid>
        <w:gridCol w:w="2393"/>
        <w:gridCol w:w="2075"/>
        <w:gridCol w:w="2296"/>
        <w:gridCol w:w="2092"/>
      </w:tblGrid>
      <w:tr w:rsidR="00667BD9" w14:paraId="74EC38DF" w14:textId="77777777" w:rsidTr="00CC30B0">
        <w:tc>
          <w:tcPr>
            <w:tcW w:w="2461" w:type="dxa"/>
            <w:vAlign w:val="center"/>
          </w:tcPr>
          <w:p w14:paraId="59E35273" w14:textId="77777777" w:rsidR="00667BD9" w:rsidRPr="009A6478" w:rsidRDefault="00667BD9" w:rsidP="003A289F">
            <w:pPr>
              <w:jc w:val="center"/>
              <w:rPr>
                <w:b/>
                <w:bCs/>
              </w:rPr>
            </w:pPr>
            <w:r w:rsidRPr="009A6478">
              <w:rPr>
                <w:b/>
                <w:bCs/>
              </w:rPr>
              <w:t>JSON Property</w:t>
            </w:r>
          </w:p>
        </w:tc>
        <w:tc>
          <w:tcPr>
            <w:tcW w:w="2128" w:type="dxa"/>
            <w:vAlign w:val="center"/>
          </w:tcPr>
          <w:p w14:paraId="00DEECCF" w14:textId="77777777" w:rsidR="00667BD9" w:rsidRPr="009A6478" w:rsidRDefault="00667BD9" w:rsidP="003A289F">
            <w:pPr>
              <w:jc w:val="center"/>
              <w:rPr>
                <w:b/>
                <w:bCs/>
              </w:rPr>
            </w:pPr>
            <w:r w:rsidRPr="009A6478">
              <w:rPr>
                <w:b/>
                <w:bCs/>
              </w:rPr>
              <w:t>Definition</w:t>
            </w:r>
          </w:p>
        </w:tc>
        <w:tc>
          <w:tcPr>
            <w:tcW w:w="2123" w:type="dxa"/>
            <w:vAlign w:val="center"/>
          </w:tcPr>
          <w:p w14:paraId="032F6B50" w14:textId="77777777" w:rsidR="00667BD9" w:rsidRPr="009A6478" w:rsidRDefault="00667BD9" w:rsidP="003A289F">
            <w:pPr>
              <w:jc w:val="center"/>
              <w:rPr>
                <w:b/>
                <w:bCs/>
              </w:rPr>
            </w:pPr>
            <w:r w:rsidRPr="009A6478">
              <w:rPr>
                <w:b/>
                <w:bCs/>
              </w:rPr>
              <w:t>Data type and values</w:t>
            </w:r>
          </w:p>
        </w:tc>
        <w:tc>
          <w:tcPr>
            <w:tcW w:w="2144"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CC30B0">
        <w:tc>
          <w:tcPr>
            <w:tcW w:w="2461"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128" w:type="dxa"/>
            <w:vAlign w:val="center"/>
          </w:tcPr>
          <w:p w14:paraId="556277AA" w14:textId="44032EA1" w:rsidR="0039377A" w:rsidRDefault="0039377A" w:rsidP="0039377A">
            <w:pPr>
              <w:rPr>
                <w:lang w:eastAsia="zh-CN"/>
              </w:rPr>
            </w:pPr>
            <w:r>
              <w:rPr>
                <w:lang w:eastAsia="zh-CN"/>
              </w:rPr>
              <w:t>Type of the training dataset.</w:t>
            </w:r>
          </w:p>
        </w:tc>
        <w:tc>
          <w:tcPr>
            <w:tcW w:w="2123" w:type="dxa"/>
            <w:vAlign w:val="center"/>
          </w:tcPr>
          <w:p w14:paraId="3D95A97F" w14:textId="4E22D0B4" w:rsidR="0039377A" w:rsidRDefault="00091BC3" w:rsidP="0039377A">
            <w:pPr>
              <w:rPr>
                <w:lang w:eastAsia="zh-CN"/>
              </w:rPr>
            </w:pPr>
            <w:r>
              <w:rPr>
                <w:lang w:eastAsia="zh-CN"/>
              </w:rPr>
              <w:t>“</w:t>
            </w:r>
            <w:r w:rsidR="00E84F6F">
              <w:rPr>
                <w:lang w:eastAsia="zh-CN"/>
              </w:rPr>
              <w:t>EO</w:t>
            </w:r>
            <w:r w:rsidR="0039377A">
              <w:rPr>
                <w:lang w:eastAsia="zh-CN"/>
              </w:rPr>
              <w:t>TrainingDataset</w:t>
            </w:r>
            <w:r>
              <w:rPr>
                <w:lang w:eastAsia="zh-CN"/>
              </w:rPr>
              <w:t>”</w:t>
            </w:r>
          </w:p>
        </w:tc>
        <w:tc>
          <w:tcPr>
            <w:tcW w:w="2144"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CC30B0">
        <w:tc>
          <w:tcPr>
            <w:tcW w:w="2461" w:type="dxa"/>
            <w:vAlign w:val="center"/>
          </w:tcPr>
          <w:p w14:paraId="35A00562" w14:textId="095D93F6" w:rsidR="00E5246D" w:rsidRDefault="00E5246D" w:rsidP="00E5246D">
            <w:pPr>
              <w:rPr>
                <w:lang w:eastAsia="zh-CN"/>
              </w:rPr>
            </w:pPr>
            <w:r>
              <w:rPr>
                <w:lang w:eastAsia="zh-CN"/>
              </w:rPr>
              <w:t>extent</w:t>
            </w:r>
          </w:p>
        </w:tc>
        <w:tc>
          <w:tcPr>
            <w:tcW w:w="2128"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123"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2144"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5BC0701" w14:textId="77777777" w:rsidTr="00CC30B0">
        <w:tc>
          <w:tcPr>
            <w:tcW w:w="2461" w:type="dxa"/>
            <w:vAlign w:val="center"/>
          </w:tcPr>
          <w:p w14:paraId="1DE1E313" w14:textId="10DEB1C8" w:rsidR="00CC30B0" w:rsidRDefault="00CC30B0" w:rsidP="00CC30B0">
            <w:pPr>
              <w:rPr>
                <w:lang w:eastAsia="zh-CN"/>
              </w:rPr>
            </w:pPr>
            <w:r>
              <w:rPr>
                <w:rFonts w:hint="eastAsia"/>
                <w:lang w:eastAsia="zh-CN"/>
              </w:rPr>
              <w:t>d</w:t>
            </w:r>
            <w:r>
              <w:rPr>
                <w:lang w:eastAsia="zh-CN"/>
              </w:rPr>
              <w:t>ataSources</w:t>
            </w:r>
          </w:p>
        </w:tc>
        <w:tc>
          <w:tcPr>
            <w:tcW w:w="2128" w:type="dxa"/>
            <w:vAlign w:val="center"/>
          </w:tcPr>
          <w:p w14:paraId="7DD10459" w14:textId="00C22D2F" w:rsidR="00CC30B0" w:rsidRDefault="00CC30B0" w:rsidP="00CC30B0">
            <w:r>
              <w:rPr>
                <w:rFonts w:hint="eastAsia"/>
                <w:lang w:eastAsia="zh-CN"/>
              </w:rPr>
              <w:t>Data sources description of the EO training data</w:t>
            </w:r>
            <w:r>
              <w:rPr>
                <w:lang w:eastAsia="zh-CN"/>
              </w:rPr>
              <w:t>set.</w:t>
            </w:r>
          </w:p>
        </w:tc>
        <w:tc>
          <w:tcPr>
            <w:tcW w:w="2123" w:type="dxa"/>
            <w:vAlign w:val="center"/>
          </w:tcPr>
          <w:p w14:paraId="56A0D03A" w14:textId="394D8864" w:rsidR="00CC30B0" w:rsidRDefault="00CC30B0" w:rsidP="00CC30B0">
            <w:r>
              <w:rPr>
                <w:rFonts w:hint="eastAsia"/>
                <w:lang w:eastAsia="zh-CN"/>
              </w:rPr>
              <w:t>A</w:t>
            </w:r>
            <w:r w:rsidR="008C699E">
              <w:rPr>
                <w:lang w:eastAsia="zh-CN"/>
              </w:rPr>
              <w:t xml:space="preserve">I_EODataSource </w:t>
            </w:r>
            <w:r>
              <w:rPr>
                <w:lang w:eastAsia="zh-CN"/>
              </w:rPr>
              <w:t>[1..*]</w:t>
            </w:r>
          </w:p>
        </w:tc>
        <w:tc>
          <w:tcPr>
            <w:tcW w:w="2144" w:type="dxa"/>
          </w:tcPr>
          <w:p w14:paraId="726131AF" w14:textId="7F929453" w:rsidR="00CC30B0" w:rsidRDefault="00CC30B0" w:rsidP="00CC30B0">
            <w:r>
              <w:rPr>
                <w:rFonts w:hint="eastAsia"/>
                <w:lang w:eastAsia="zh-CN"/>
              </w:rPr>
              <w:t>M</w:t>
            </w:r>
            <w:r>
              <w:rPr>
                <w:lang w:eastAsia="zh-CN"/>
              </w:rPr>
              <w:t>andatory</w:t>
            </w:r>
          </w:p>
        </w:tc>
      </w:tr>
      <w:tr w:rsidR="00E84F6F" w14:paraId="1A21B6A4" w14:textId="77777777" w:rsidTr="00CC30B0">
        <w:tc>
          <w:tcPr>
            <w:tcW w:w="2461"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128"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123"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2144"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CC30B0">
        <w:tc>
          <w:tcPr>
            <w:tcW w:w="2461"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128"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123"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2144"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11249291" w:rsidR="00E33B41" w:rsidRDefault="00E33B41" w:rsidP="00E33B41">
      <w:pPr>
        <w:rPr>
          <w:lang w:eastAsia="zh-CN"/>
        </w:rPr>
      </w:pPr>
      <w:r>
        <w:rPr>
          <w:lang w:eastAsia="zh-CN"/>
        </w:rPr>
        <w:t xml:space="preserve">  </w:t>
      </w:r>
      <w:r w:rsidR="00091BC3">
        <w:rPr>
          <w:lang w:eastAsia="zh-CN"/>
        </w:rPr>
        <w:t>“</w:t>
      </w:r>
      <w:r>
        <w:rPr>
          <w:lang w:eastAsia="zh-CN"/>
        </w:rPr>
        <w:t>type</w:t>
      </w:r>
      <w:r w:rsidR="00091BC3">
        <w:rPr>
          <w:lang w:eastAsia="zh-CN"/>
        </w:rPr>
        <w:t>”</w:t>
      </w:r>
      <w:r>
        <w:rPr>
          <w:lang w:eastAsia="zh-CN"/>
        </w:rPr>
        <w:t xml:space="preserve">: </w:t>
      </w:r>
      <w:r w:rsidR="00091BC3">
        <w:rPr>
          <w:lang w:eastAsia="zh-CN"/>
        </w:rPr>
        <w:t>“</w:t>
      </w:r>
      <w:r w:rsidR="00DE3C08">
        <w:rPr>
          <w:lang w:eastAsia="zh-CN"/>
        </w:rPr>
        <w:t>EO</w:t>
      </w:r>
      <w:r>
        <w:rPr>
          <w:lang w:eastAsia="zh-CN"/>
        </w:rPr>
        <w:t>TrainingDataset</w:t>
      </w:r>
      <w:r w:rsidR="00091BC3">
        <w:rPr>
          <w:lang w:eastAsia="zh-CN"/>
        </w:rPr>
        <w:t>”</w:t>
      </w:r>
      <w:r>
        <w:rPr>
          <w:lang w:eastAsia="zh-CN"/>
        </w:rPr>
        <w:t>,</w:t>
      </w:r>
    </w:p>
    <w:p w14:paraId="6DDE43F7" w14:textId="3DFCBF20" w:rsidR="00E33B41" w:rsidRDefault="00E33B41" w:rsidP="00E33B41">
      <w:pPr>
        <w:rPr>
          <w:lang w:eastAsia="zh-CN"/>
        </w:rPr>
      </w:pPr>
      <w:r>
        <w:rPr>
          <w:lang w:eastAsia="zh-CN"/>
        </w:rPr>
        <w:t xml:space="preserve">  </w:t>
      </w:r>
      <w:r w:rsidR="00091BC3">
        <w:rPr>
          <w:lang w:eastAsia="zh-CN"/>
        </w:rPr>
        <w:t>“</w:t>
      </w:r>
      <w:r>
        <w:rPr>
          <w:lang w:eastAsia="zh-CN"/>
        </w:rPr>
        <w:t>id</w:t>
      </w:r>
      <w:r w:rsidR="00091BC3">
        <w:rPr>
          <w:lang w:eastAsia="zh-CN"/>
        </w:rPr>
        <w:t>”</w:t>
      </w:r>
      <w:r>
        <w:rPr>
          <w:lang w:eastAsia="zh-CN"/>
        </w:rPr>
        <w:t xml:space="preserve">: </w:t>
      </w:r>
      <w:r w:rsidR="00091BC3">
        <w:rPr>
          <w:lang w:eastAsia="zh-CN"/>
        </w:rPr>
        <w:t>“</w:t>
      </w:r>
      <w:r>
        <w:rPr>
          <w:lang w:eastAsia="zh-CN"/>
        </w:rPr>
        <w:t>whu_rs19</w:t>
      </w:r>
      <w:r w:rsidR="00091BC3">
        <w:rPr>
          <w:lang w:eastAsia="zh-CN"/>
        </w:rPr>
        <w:t>”</w:t>
      </w:r>
      <w:r>
        <w:rPr>
          <w:lang w:eastAsia="zh-CN"/>
        </w:rPr>
        <w:t>,</w:t>
      </w:r>
    </w:p>
    <w:p w14:paraId="02E25FA8" w14:textId="4C848B72" w:rsidR="00E33B41" w:rsidRDefault="00E33B41" w:rsidP="00E33B41">
      <w:pPr>
        <w:rPr>
          <w:lang w:eastAsia="zh-CN"/>
        </w:rPr>
      </w:pPr>
      <w:r>
        <w:rPr>
          <w:lang w:eastAsia="zh-CN"/>
        </w:rPr>
        <w:t xml:space="preserve">  </w:t>
      </w:r>
      <w:r w:rsidR="00091BC3">
        <w:rPr>
          <w:lang w:eastAsia="zh-CN"/>
        </w:rPr>
        <w:t>“</w:t>
      </w:r>
      <w:r>
        <w:rPr>
          <w:lang w:eastAsia="zh-CN"/>
        </w:rPr>
        <w:t>name</w:t>
      </w:r>
      <w:r w:rsidR="00091BC3">
        <w:rPr>
          <w:lang w:eastAsia="zh-CN"/>
        </w:rPr>
        <w:t>”</w:t>
      </w:r>
      <w:r>
        <w:rPr>
          <w:lang w:eastAsia="zh-CN"/>
        </w:rPr>
        <w:t xml:space="preserve">: </w:t>
      </w:r>
      <w:r w:rsidR="00091BC3">
        <w:rPr>
          <w:lang w:eastAsia="zh-CN"/>
        </w:rPr>
        <w:t>“</w:t>
      </w:r>
      <w:r>
        <w:rPr>
          <w:lang w:eastAsia="zh-CN"/>
        </w:rPr>
        <w:t>WHU-RS19</w:t>
      </w:r>
      <w:r w:rsidR="00091BC3">
        <w:rPr>
          <w:lang w:eastAsia="zh-CN"/>
        </w:rPr>
        <w:t>”</w:t>
      </w:r>
      <w:r>
        <w:rPr>
          <w:lang w:eastAsia="zh-CN"/>
        </w:rPr>
        <w:t>,</w:t>
      </w:r>
    </w:p>
    <w:p w14:paraId="417C6C80" w14:textId="4423C547" w:rsidR="00E33B41" w:rsidRDefault="00E33B41" w:rsidP="00E33B41">
      <w:pPr>
        <w:rPr>
          <w:lang w:eastAsia="zh-CN"/>
        </w:rPr>
      </w:pPr>
      <w:r>
        <w:rPr>
          <w:lang w:eastAsia="zh-CN"/>
        </w:rPr>
        <w:lastRenderedPageBreak/>
        <w:t xml:space="preserve">  </w:t>
      </w:r>
      <w:r w:rsidR="00091BC3">
        <w:rPr>
          <w:lang w:eastAsia="zh-CN"/>
        </w:rPr>
        <w:t>“</w:t>
      </w:r>
      <w:r>
        <w:rPr>
          <w:lang w:eastAsia="zh-CN"/>
        </w:rPr>
        <w:t>description</w:t>
      </w:r>
      <w:r w:rsidR="00091BC3">
        <w:rPr>
          <w:lang w:eastAsia="zh-CN"/>
        </w:rPr>
        <w:t>”</w:t>
      </w:r>
      <w:r>
        <w:rPr>
          <w:lang w:eastAsia="zh-CN"/>
        </w:rPr>
        <w:t xml:space="preserve">: </w:t>
      </w:r>
      <w:r w:rsidR="00091BC3">
        <w:rPr>
          <w:lang w:eastAsia="zh-CN"/>
        </w:rPr>
        <w:t>“</w:t>
      </w:r>
      <w:r>
        <w:rPr>
          <w:lang w:eastAsia="zh-CN"/>
        </w:rPr>
        <w:t>Wuhan University-Remote Sensing 19 Categories (WHU-RS19) has 19 classes of remote sensing images scenes obtained from Google Earth</w:t>
      </w:r>
      <w:r w:rsidR="00091BC3">
        <w:rPr>
          <w:lang w:eastAsia="zh-CN"/>
        </w:rPr>
        <w:t>”</w:t>
      </w:r>
      <w:r>
        <w:rPr>
          <w:lang w:eastAsia="zh-CN"/>
        </w:rPr>
        <w:t>,</w:t>
      </w:r>
    </w:p>
    <w:p w14:paraId="5D5B3461" w14:textId="60F62B66" w:rsidR="00E33B41" w:rsidRDefault="00E33B41" w:rsidP="00E33B41">
      <w:pPr>
        <w:rPr>
          <w:lang w:eastAsia="zh-CN"/>
        </w:rPr>
      </w:pPr>
      <w:r>
        <w:rPr>
          <w:lang w:eastAsia="zh-CN"/>
        </w:rPr>
        <w:t xml:space="preserve">  </w:t>
      </w:r>
      <w:r w:rsidR="00091BC3">
        <w:rPr>
          <w:lang w:eastAsia="zh-CN"/>
        </w:rPr>
        <w:t>“</w:t>
      </w:r>
      <w:r>
        <w:rPr>
          <w:lang w:eastAsia="zh-CN"/>
        </w:rPr>
        <w:t>amountOfTrainingData</w:t>
      </w:r>
      <w:r w:rsidR="00091BC3">
        <w:rPr>
          <w:lang w:eastAsia="zh-CN"/>
        </w:rPr>
        <w:t>”</w:t>
      </w:r>
      <w:r>
        <w:rPr>
          <w:lang w:eastAsia="zh-CN"/>
        </w:rPr>
        <w:t>: 1013,</w:t>
      </w:r>
    </w:p>
    <w:p w14:paraId="0EF561D4" w14:textId="76E10A0A" w:rsidR="00E33B41" w:rsidRDefault="00E33B41" w:rsidP="00E33B41">
      <w:pPr>
        <w:rPr>
          <w:lang w:eastAsia="zh-CN"/>
        </w:rPr>
      </w:pPr>
      <w:r>
        <w:rPr>
          <w:lang w:eastAsia="zh-CN"/>
        </w:rPr>
        <w:t xml:space="preserve">  </w:t>
      </w:r>
      <w:r w:rsidR="00091BC3">
        <w:rPr>
          <w:lang w:eastAsia="zh-CN"/>
        </w:rPr>
        <w:t>“</w:t>
      </w:r>
      <w:r>
        <w:rPr>
          <w:lang w:eastAsia="zh-CN"/>
        </w:rPr>
        <w:t>createdTime</w:t>
      </w:r>
      <w:r w:rsidR="00091BC3">
        <w:rPr>
          <w:lang w:eastAsia="zh-CN"/>
        </w:rPr>
        <w:t>”</w:t>
      </w:r>
      <w:r>
        <w:rPr>
          <w:lang w:eastAsia="zh-CN"/>
        </w:rPr>
        <w:t xml:space="preserve">: </w:t>
      </w:r>
      <w:r w:rsidR="00091BC3">
        <w:rPr>
          <w:lang w:eastAsia="zh-CN"/>
        </w:rPr>
        <w:t>“</w:t>
      </w:r>
      <w:r>
        <w:rPr>
          <w:lang w:eastAsia="zh-CN"/>
        </w:rPr>
        <w:t>2010</w:t>
      </w:r>
      <w:r w:rsidR="00091BC3">
        <w:rPr>
          <w:lang w:eastAsia="zh-CN"/>
        </w:rPr>
        <w:t>”</w:t>
      </w:r>
      <w:r>
        <w:rPr>
          <w:lang w:eastAsia="zh-CN"/>
        </w:rPr>
        <w:t>,</w:t>
      </w:r>
    </w:p>
    <w:p w14:paraId="5F671787" w14:textId="4DC947F5" w:rsidR="00E33B41" w:rsidRDefault="00E33B41" w:rsidP="00E33B41">
      <w:pPr>
        <w:rPr>
          <w:lang w:eastAsia="zh-CN"/>
        </w:rPr>
      </w:pPr>
      <w:r>
        <w:rPr>
          <w:lang w:eastAsia="zh-CN"/>
        </w:rPr>
        <w:t xml:space="preserve">  </w:t>
      </w:r>
      <w:r w:rsidR="00091BC3">
        <w:rPr>
          <w:lang w:eastAsia="zh-CN"/>
        </w:rPr>
        <w:t>“</w:t>
      </w:r>
      <w:r>
        <w:rPr>
          <w:lang w:eastAsia="zh-CN"/>
        </w:rPr>
        <w:t>providers</w:t>
      </w:r>
      <w:r w:rsidR="00091BC3">
        <w:rPr>
          <w:lang w:eastAsia="zh-CN"/>
        </w:rPr>
        <w:t>”</w:t>
      </w:r>
      <w:r>
        <w:rPr>
          <w:lang w:eastAsia="zh-CN"/>
        </w:rPr>
        <w:t>: [</w:t>
      </w:r>
      <w:r w:rsidR="00091BC3">
        <w:rPr>
          <w:lang w:eastAsia="zh-CN"/>
        </w:rPr>
        <w:t>“</w:t>
      </w:r>
      <w:r>
        <w:rPr>
          <w:lang w:eastAsia="zh-CN"/>
        </w:rPr>
        <w:t>Wuhan University</w:t>
      </w:r>
      <w:r w:rsidR="00091BC3">
        <w:rPr>
          <w:lang w:eastAsia="zh-CN"/>
        </w:rPr>
        <w:t>”</w:t>
      </w:r>
      <w:r>
        <w:rPr>
          <w:lang w:eastAsia="zh-CN"/>
        </w:rPr>
        <w:t>],</w:t>
      </w:r>
    </w:p>
    <w:p w14:paraId="3D1C0255" w14:textId="1D05E331" w:rsidR="00E33B41" w:rsidRDefault="00E33B41" w:rsidP="00E33B41">
      <w:pPr>
        <w:rPr>
          <w:lang w:eastAsia="zh-CN"/>
        </w:rPr>
      </w:pPr>
      <w:r>
        <w:rPr>
          <w:lang w:eastAsia="zh-CN"/>
        </w:rPr>
        <w:t xml:space="preserve">  </w:t>
      </w:r>
      <w:r w:rsidR="00091BC3">
        <w:rPr>
          <w:lang w:eastAsia="zh-CN"/>
        </w:rPr>
        <w:t>“</w:t>
      </w:r>
      <w:r>
        <w:rPr>
          <w:lang w:eastAsia="zh-CN"/>
        </w:rPr>
        <w:t>keyword</w:t>
      </w:r>
      <w:r w:rsidR="00091BC3">
        <w:rPr>
          <w:lang w:eastAsia="zh-CN"/>
        </w:rPr>
        <w:t>”</w:t>
      </w:r>
      <w:r>
        <w:rPr>
          <w:lang w:eastAsia="zh-CN"/>
        </w:rPr>
        <w:t>: [</w:t>
      </w:r>
      <w:r w:rsidR="00091BC3">
        <w:rPr>
          <w:lang w:eastAsia="zh-CN"/>
        </w:rPr>
        <w:t>“</w:t>
      </w:r>
      <w:r>
        <w:rPr>
          <w:lang w:eastAsia="zh-CN"/>
        </w:rPr>
        <w:t>Remote Sensing</w:t>
      </w:r>
      <w:r w:rsidR="00091BC3">
        <w:rPr>
          <w:lang w:eastAsia="zh-CN"/>
        </w:rPr>
        <w:t>”</w:t>
      </w:r>
      <w:r>
        <w:rPr>
          <w:lang w:eastAsia="zh-CN"/>
        </w:rPr>
        <w:t>,</w:t>
      </w:r>
      <w:r w:rsidR="00C77C3C">
        <w:rPr>
          <w:rFonts w:hint="eastAsia"/>
          <w:lang w:eastAsia="zh-CN"/>
        </w:rPr>
        <w:t xml:space="preserve"> </w:t>
      </w:r>
      <w:r w:rsidR="00091BC3">
        <w:rPr>
          <w:lang w:eastAsia="zh-CN"/>
        </w:rPr>
        <w:t>“</w:t>
      </w:r>
      <w:r>
        <w:rPr>
          <w:lang w:eastAsia="zh-CN"/>
        </w:rPr>
        <w:t>Scene Classification</w:t>
      </w:r>
      <w:r w:rsidR="00091BC3">
        <w:rPr>
          <w:lang w:eastAsia="zh-CN"/>
        </w:rPr>
        <w:t>”</w:t>
      </w:r>
      <w:r>
        <w:rPr>
          <w:lang w:eastAsia="zh-CN"/>
        </w:rPr>
        <w:t>],</w:t>
      </w:r>
    </w:p>
    <w:p w14:paraId="40CD54B0" w14:textId="1F97BE45" w:rsidR="0033473E" w:rsidRDefault="00E33B41" w:rsidP="0033473E">
      <w:pPr>
        <w:rPr>
          <w:lang w:eastAsia="zh-CN"/>
        </w:rPr>
      </w:pPr>
      <w:r>
        <w:rPr>
          <w:lang w:eastAsia="zh-CN"/>
        </w:rPr>
        <w:t xml:space="preserve">  </w:t>
      </w:r>
      <w:r w:rsidR="00091BC3">
        <w:rPr>
          <w:lang w:eastAsia="zh-CN"/>
        </w:rPr>
        <w:t>“</w:t>
      </w:r>
      <w:r>
        <w:rPr>
          <w:lang w:eastAsia="zh-CN"/>
        </w:rPr>
        <w:t>numberOfClasses</w:t>
      </w:r>
      <w:r w:rsidR="00091BC3">
        <w:rPr>
          <w:lang w:eastAsia="zh-CN"/>
        </w:rPr>
        <w:t>”</w:t>
      </w:r>
      <w:r>
        <w:rPr>
          <w:lang w:eastAsia="zh-CN"/>
        </w:rPr>
        <w:t>: 19,</w:t>
      </w:r>
    </w:p>
    <w:p w14:paraId="73138F96" w14:textId="0CBCE32B" w:rsidR="00FB4C09" w:rsidRDefault="0033473E" w:rsidP="0033473E">
      <w:pPr>
        <w:rPr>
          <w:lang w:eastAsia="zh-CN"/>
        </w:rPr>
      </w:pPr>
      <w:r>
        <w:rPr>
          <w:lang w:eastAsia="zh-CN"/>
        </w:rPr>
        <w:t xml:space="preserve">  </w:t>
      </w:r>
      <w:r w:rsidR="00091BC3">
        <w:rPr>
          <w:lang w:eastAsia="zh-CN"/>
        </w:rPr>
        <w:t>“</w:t>
      </w:r>
      <w:r w:rsidR="00FB4C09">
        <w:rPr>
          <w:lang w:eastAsia="zh-CN"/>
        </w:rPr>
        <w:t>extent</w:t>
      </w:r>
      <w:r w:rsidR="00091BC3">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042C7C8C" w14:textId="6420EF9F" w:rsidR="00091BC3" w:rsidRDefault="00091BC3" w:rsidP="00091BC3">
      <w:pPr>
        <w:rPr>
          <w:lang w:eastAsia="zh-CN"/>
        </w:rPr>
      </w:pPr>
      <w:r>
        <w:rPr>
          <w:lang w:eastAsia="zh-CN"/>
        </w:rPr>
        <w:t xml:space="preserve">  “dataSources”: [{</w:t>
      </w:r>
    </w:p>
    <w:p w14:paraId="39B2BA69" w14:textId="52480378" w:rsidR="00091BC3" w:rsidRDefault="00091BC3" w:rsidP="00091BC3">
      <w:pPr>
        <w:rPr>
          <w:lang w:eastAsia="zh-CN"/>
        </w:rPr>
      </w:pPr>
      <w:r>
        <w:rPr>
          <w:lang w:eastAsia="zh-CN"/>
        </w:rPr>
        <w:t xml:space="preserve">      “id”: “googleEarth”,</w:t>
      </w:r>
    </w:p>
    <w:p w14:paraId="18A626CA" w14:textId="508D06F1" w:rsidR="00091BC3" w:rsidRDefault="00091BC3" w:rsidP="00091BC3">
      <w:pPr>
        <w:rPr>
          <w:lang w:eastAsia="zh-CN"/>
        </w:rPr>
      </w:pPr>
      <w:r>
        <w:rPr>
          <w:lang w:eastAsia="zh-CN"/>
        </w:rPr>
        <w:t xml:space="preserve">      “dataType”: “Optical”,</w:t>
      </w:r>
    </w:p>
    <w:p w14:paraId="392AC24A" w14:textId="2A8D396D" w:rsidR="00091BC3" w:rsidRDefault="00091BC3" w:rsidP="00091BC3">
      <w:pPr>
        <w:rPr>
          <w:lang w:eastAsia="zh-CN"/>
        </w:rPr>
      </w:pPr>
      <w:r>
        <w:rPr>
          <w:lang w:eastAsia="zh-CN"/>
        </w:rPr>
        <w:t xml:space="preserve">      “citation”: “Google Earth”,</w:t>
      </w:r>
    </w:p>
    <w:p w14:paraId="386C5F7C" w14:textId="5A10815D" w:rsidR="00091BC3" w:rsidRDefault="00091BC3" w:rsidP="00091BC3">
      <w:pPr>
        <w:rPr>
          <w:lang w:eastAsia="zh-CN"/>
        </w:rPr>
      </w:pPr>
      <w:r>
        <w:rPr>
          <w:lang w:eastAsia="zh-CN"/>
        </w:rPr>
        <w:t xml:space="preserve">      “resolution”: “0.5m”</w:t>
      </w:r>
    </w:p>
    <w:p w14:paraId="6A5D3099" w14:textId="541CD61E" w:rsidR="00091BC3" w:rsidRDefault="00091BC3" w:rsidP="00091BC3">
      <w:pPr>
        <w:rPr>
          <w:lang w:eastAsia="zh-CN"/>
        </w:rPr>
      </w:pPr>
      <w:r>
        <w:rPr>
          <w:lang w:eastAsia="zh-CN"/>
        </w:rPr>
        <w:t xml:space="preserve">    }</w:t>
      </w:r>
      <w:r w:rsidR="00763B6E">
        <w:rPr>
          <w:lang w:eastAsia="zh-CN"/>
        </w:rPr>
        <w:t>]</w:t>
      </w:r>
    </w:p>
    <w:p w14:paraId="5293496F" w14:textId="26E76210" w:rsidR="005B0159" w:rsidRDefault="005B0159" w:rsidP="005B0159">
      <w:pPr>
        <w:rPr>
          <w:lang w:eastAsia="zh-CN"/>
        </w:rPr>
      </w:pPr>
      <w:r>
        <w:rPr>
          <w:lang w:eastAsia="zh-CN"/>
        </w:rPr>
        <w:t xml:space="preserve">  </w:t>
      </w:r>
      <w:r w:rsidR="00091BC3">
        <w:rPr>
          <w:lang w:eastAsia="zh-CN"/>
        </w:rPr>
        <w:t>“</w:t>
      </w:r>
      <w:r>
        <w:rPr>
          <w:lang w:eastAsia="zh-CN"/>
        </w:rPr>
        <w:t>bands</w:t>
      </w:r>
      <w:r w:rsidR="00091BC3">
        <w:rPr>
          <w:lang w:eastAsia="zh-CN"/>
        </w:rPr>
        <w:t>”</w:t>
      </w:r>
      <w:r>
        <w:rPr>
          <w:lang w:eastAsia="zh-CN"/>
        </w:rPr>
        <w:t>: [</w:t>
      </w:r>
      <w:r w:rsidR="00091BC3">
        <w:rPr>
          <w:lang w:eastAsia="zh-CN"/>
        </w:rPr>
        <w:t>“</w:t>
      </w:r>
      <w:r>
        <w:rPr>
          <w:lang w:eastAsia="zh-CN"/>
        </w:rPr>
        <w:t>red</w:t>
      </w:r>
      <w:r w:rsidR="00091BC3">
        <w:rPr>
          <w:lang w:eastAsia="zh-CN"/>
        </w:rPr>
        <w:t>”</w:t>
      </w:r>
      <w:r>
        <w:rPr>
          <w:lang w:eastAsia="zh-CN"/>
        </w:rPr>
        <w:t>,</w:t>
      </w:r>
      <w:r w:rsidR="00C2177C">
        <w:rPr>
          <w:lang w:eastAsia="zh-CN"/>
        </w:rPr>
        <w:t xml:space="preserve"> </w:t>
      </w:r>
      <w:r w:rsidR="00091BC3">
        <w:rPr>
          <w:lang w:eastAsia="zh-CN"/>
        </w:rPr>
        <w:t>“</w:t>
      </w:r>
      <w:r>
        <w:rPr>
          <w:lang w:eastAsia="zh-CN"/>
        </w:rPr>
        <w:t>green</w:t>
      </w:r>
      <w:r w:rsidR="00091BC3">
        <w:rPr>
          <w:lang w:eastAsia="zh-CN"/>
        </w:rPr>
        <w:t>”</w:t>
      </w:r>
      <w:r>
        <w:rPr>
          <w:lang w:eastAsia="zh-CN"/>
        </w:rPr>
        <w:t xml:space="preserve">, </w:t>
      </w:r>
      <w:r w:rsidR="00091BC3">
        <w:rPr>
          <w:lang w:eastAsia="zh-CN"/>
        </w:rPr>
        <w:t>“</w:t>
      </w:r>
      <w:r>
        <w:rPr>
          <w:lang w:eastAsia="zh-CN"/>
        </w:rPr>
        <w:t>blue</w:t>
      </w:r>
      <w:r w:rsidR="00091BC3">
        <w:rPr>
          <w:lang w:eastAsia="zh-CN"/>
        </w:rPr>
        <w:t>”</w:t>
      </w:r>
      <w:r>
        <w:rPr>
          <w:lang w:eastAsia="zh-CN"/>
        </w:rPr>
        <w:t>],</w:t>
      </w:r>
    </w:p>
    <w:p w14:paraId="0F751517" w14:textId="222D0C37" w:rsidR="00091BC3" w:rsidRDefault="005B0159" w:rsidP="005B0159">
      <w:pPr>
        <w:rPr>
          <w:lang w:eastAsia="zh-CN"/>
        </w:rPr>
      </w:pPr>
      <w:r>
        <w:rPr>
          <w:lang w:eastAsia="zh-CN"/>
        </w:rPr>
        <w:t xml:space="preserve">  </w:t>
      </w:r>
      <w:r w:rsidR="00091BC3">
        <w:rPr>
          <w:lang w:eastAsia="zh-CN"/>
        </w:rPr>
        <w:t>“</w:t>
      </w:r>
      <w:r>
        <w:rPr>
          <w:lang w:eastAsia="zh-CN"/>
        </w:rPr>
        <w:t>imageSize</w:t>
      </w:r>
      <w:r w:rsidR="00091BC3">
        <w:rPr>
          <w:lang w:eastAsia="zh-CN"/>
        </w:rPr>
        <w:t>”</w:t>
      </w:r>
      <w:r>
        <w:rPr>
          <w:lang w:eastAsia="zh-CN"/>
        </w:rPr>
        <w:t xml:space="preserve">: </w:t>
      </w:r>
      <w:r w:rsidR="00091BC3">
        <w:rPr>
          <w:lang w:eastAsia="zh-CN"/>
        </w:rPr>
        <w:t>“</w:t>
      </w:r>
      <w:r>
        <w:rPr>
          <w:lang w:eastAsia="zh-CN"/>
        </w:rPr>
        <w:t>600</w:t>
      </w:r>
      <w:r w:rsidR="00326D6C">
        <w:rPr>
          <w:lang w:eastAsia="zh-CN"/>
        </w:rPr>
        <w:t>0x</w:t>
      </w:r>
      <w:r>
        <w:rPr>
          <w:lang w:eastAsia="zh-CN"/>
        </w:rPr>
        <w:t>7600</w:t>
      </w:r>
      <w:r w:rsidR="00091BC3">
        <w:rPr>
          <w:lang w:eastAsia="zh-CN"/>
        </w:rPr>
        <w:t>”</w:t>
      </w:r>
      <w:r>
        <w:rPr>
          <w:lang w:eastAsia="zh-CN"/>
        </w:rPr>
        <w:t>,</w:t>
      </w:r>
    </w:p>
    <w:p w14:paraId="66A26F57" w14:textId="66E04015" w:rsidR="00E33B41" w:rsidRDefault="00E33B41" w:rsidP="00E33B41">
      <w:pPr>
        <w:rPr>
          <w:lang w:eastAsia="zh-CN"/>
        </w:rPr>
      </w:pPr>
      <w:r>
        <w:rPr>
          <w:lang w:eastAsia="zh-CN"/>
        </w:rPr>
        <w:t xml:space="preserve">  </w:t>
      </w:r>
      <w:r w:rsidR="00091BC3">
        <w:rPr>
          <w:lang w:eastAsia="zh-CN"/>
        </w:rPr>
        <w:t>“</w:t>
      </w:r>
      <w:r>
        <w:rPr>
          <w:lang w:eastAsia="zh-CN"/>
        </w:rPr>
        <w:t>data</w:t>
      </w:r>
      <w:r w:rsidR="00091BC3">
        <w:rPr>
          <w:lang w:eastAsia="zh-CN"/>
        </w:rPr>
        <w:t>”</w:t>
      </w:r>
      <w:r>
        <w:rPr>
          <w:lang w:eastAsia="zh-CN"/>
        </w:rPr>
        <w:t>: [..]</w:t>
      </w:r>
    </w:p>
    <w:p w14:paraId="00965120" w14:textId="77777777" w:rsidR="00E33B41" w:rsidRDefault="00E33B41" w:rsidP="00E33B41">
      <w:pPr>
        <w:rPr>
          <w:lang w:eastAsia="zh-CN"/>
        </w:rPr>
      </w:pPr>
      <w:r>
        <w:rPr>
          <w:lang w:eastAsia="zh-CN"/>
        </w:rPr>
        <w:t>}</w:t>
      </w:r>
    </w:p>
    <w:p w14:paraId="3B41504B" w14:textId="18912046" w:rsidR="005B28A8" w:rsidRDefault="005B28A8" w:rsidP="005B28A8">
      <w:pPr>
        <w:rPr>
          <w:lang w:val="en-GB" w:eastAsia="zh-CN"/>
        </w:rPr>
      </w:pPr>
      <w:r>
        <w:rPr>
          <w:rFonts w:hint="eastAsia"/>
          <w:lang w:val="en-GB" w:eastAsia="zh-CN"/>
        </w:rPr>
        <w:t>A</w:t>
      </w:r>
      <w:r>
        <w:rPr>
          <w:lang w:val="en-GB" w:eastAsia="zh-CN"/>
        </w:rPr>
        <w:t xml:space="preserve">n AI_EODataSource is encoded as JSON object with properties shown in </w:t>
      </w:r>
      <w:r>
        <w:rPr>
          <w:lang w:val="en-GB" w:eastAsia="zh-CN"/>
        </w:rPr>
        <w:fldChar w:fldCharType="begin"/>
      </w:r>
      <w:r>
        <w:rPr>
          <w:lang w:val="en-GB" w:eastAsia="zh-CN"/>
        </w:rPr>
        <w:instrText xml:space="preserve"> REF _Ref112338267 \h </w:instrText>
      </w:r>
      <w:r>
        <w:rPr>
          <w:lang w:val="en-GB" w:eastAsia="zh-CN"/>
        </w:rPr>
      </w:r>
      <w:r>
        <w:rPr>
          <w:lang w:val="en-GB" w:eastAsia="zh-CN"/>
        </w:rPr>
        <w:fldChar w:fldCharType="separate"/>
      </w:r>
      <w:r w:rsidR="000D67EA">
        <w:t xml:space="preserve">Table </w:t>
      </w:r>
      <w:r w:rsidR="000D67EA">
        <w:rPr>
          <w:noProof/>
        </w:rPr>
        <w:t>5</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5B28A8" w14:paraId="6DB74001" w14:textId="77777777" w:rsidTr="003A289F">
        <w:tc>
          <w:tcPr>
            <w:tcW w:w="1668" w:type="dxa"/>
          </w:tcPr>
          <w:p w14:paraId="53B21B9F" w14:textId="77777777" w:rsidR="005B28A8" w:rsidRDefault="005B28A8" w:rsidP="003A289F">
            <w:r>
              <w:rPr>
                <w:lang w:eastAsia="zh-CN"/>
              </w:rPr>
              <w:t>Requirement</w:t>
            </w:r>
          </w:p>
        </w:tc>
        <w:tc>
          <w:tcPr>
            <w:tcW w:w="7188" w:type="dxa"/>
          </w:tcPr>
          <w:p w14:paraId="72DA7C73" w14:textId="77777777" w:rsidR="005B28A8" w:rsidRDefault="005B28A8" w:rsidP="003A289F">
            <w:pPr>
              <w:rPr>
                <w:lang w:eastAsia="zh-CN"/>
              </w:rPr>
            </w:pPr>
            <w:r>
              <w:rPr>
                <w:rFonts w:hint="eastAsia"/>
                <w:lang w:eastAsia="zh-CN"/>
              </w:rPr>
              <w:t>/</w:t>
            </w:r>
            <w:r>
              <w:rPr>
                <w:lang w:eastAsia="zh-CN"/>
              </w:rPr>
              <w:t>req/ai-training-dataset/eo-data-source</w:t>
            </w:r>
          </w:p>
          <w:p w14:paraId="42E531E0" w14:textId="677123CA" w:rsidR="005B28A8" w:rsidRDefault="005B28A8" w:rsidP="003A289F">
            <w:pPr>
              <w:rPr>
                <w:lang w:eastAsia="zh-CN"/>
              </w:rPr>
            </w:pPr>
            <w:r>
              <w:rPr>
                <w:lang w:eastAsia="zh-CN"/>
              </w:rPr>
              <w:t xml:space="preserve">Each </w:t>
            </w:r>
            <w:r>
              <w:rPr>
                <w:lang w:val="en-GB" w:eastAsia="zh-CN"/>
              </w:rPr>
              <w:t>AI_EODataSource</w:t>
            </w:r>
            <w:r>
              <w:rPr>
                <w:lang w:eastAsia="zh-CN"/>
              </w:rPr>
              <w:t xml:space="preserve"> shall implement the properties shown in </w:t>
            </w:r>
            <w:r>
              <w:rPr>
                <w:lang w:eastAsia="zh-CN"/>
              </w:rPr>
              <w:fldChar w:fldCharType="begin"/>
            </w:r>
            <w:r>
              <w:rPr>
                <w:lang w:eastAsia="zh-CN"/>
              </w:rPr>
              <w:instrText xml:space="preserve"> REF _Ref112338267 \h </w:instrText>
            </w:r>
            <w:r>
              <w:rPr>
                <w:lang w:eastAsia="zh-CN"/>
              </w:rPr>
            </w:r>
            <w:r>
              <w:rPr>
                <w:lang w:eastAsia="zh-CN"/>
              </w:rPr>
              <w:fldChar w:fldCharType="separate"/>
            </w:r>
            <w:r w:rsidR="000D67EA">
              <w:t xml:space="preserve">Table </w:t>
            </w:r>
            <w:r w:rsidR="000D67EA">
              <w:rPr>
                <w:noProof/>
              </w:rPr>
              <w:t>5</w:t>
            </w:r>
            <w:r>
              <w:rPr>
                <w:lang w:eastAsia="zh-CN"/>
              </w:rPr>
              <w:fldChar w:fldCharType="end"/>
            </w:r>
            <w:r>
              <w:rPr>
                <w:lang w:eastAsia="zh-CN"/>
              </w:rPr>
              <w:t>.</w:t>
            </w:r>
          </w:p>
        </w:tc>
      </w:tr>
    </w:tbl>
    <w:p w14:paraId="2A1F5A34" w14:textId="77777777" w:rsidR="005B28A8" w:rsidRDefault="005B28A8" w:rsidP="005B28A8">
      <w:pPr>
        <w:rPr>
          <w:lang w:eastAsia="zh-CN"/>
        </w:rPr>
      </w:pPr>
    </w:p>
    <w:p w14:paraId="0FD44FD7" w14:textId="63521E16" w:rsidR="005B28A8" w:rsidRDefault="005B28A8" w:rsidP="005B28A8">
      <w:pPr>
        <w:pStyle w:val="af0"/>
        <w:keepNext/>
        <w:jc w:val="center"/>
      </w:pPr>
      <w:bookmarkStart w:id="42" w:name="_Ref112338267"/>
      <w:r>
        <w:t xml:space="preserve">Table </w:t>
      </w:r>
      <w:fldSimple w:instr=" SEQ Table \* ARABIC ">
        <w:r w:rsidR="000D67EA">
          <w:rPr>
            <w:noProof/>
          </w:rPr>
          <w:t>5</w:t>
        </w:r>
      </w:fldSimple>
      <w:bookmarkEnd w:id="42"/>
      <w:r>
        <w:t xml:space="preserve"> AI_EODataSource properties</w:t>
      </w:r>
    </w:p>
    <w:tbl>
      <w:tblPr>
        <w:tblStyle w:val="ad"/>
        <w:tblW w:w="0" w:type="auto"/>
        <w:tblLook w:val="04A0" w:firstRow="1" w:lastRow="0" w:firstColumn="1" w:lastColumn="0" w:noHBand="0" w:noVBand="1"/>
      </w:tblPr>
      <w:tblGrid>
        <w:gridCol w:w="2461"/>
        <w:gridCol w:w="2128"/>
        <w:gridCol w:w="2123"/>
        <w:gridCol w:w="2144"/>
      </w:tblGrid>
      <w:tr w:rsidR="005B28A8" w14:paraId="5DFB88BB" w14:textId="77777777" w:rsidTr="003A289F">
        <w:tc>
          <w:tcPr>
            <w:tcW w:w="2461" w:type="dxa"/>
            <w:vAlign w:val="center"/>
          </w:tcPr>
          <w:p w14:paraId="5F07A180" w14:textId="77777777" w:rsidR="005B28A8" w:rsidRPr="009A6478" w:rsidRDefault="005B28A8" w:rsidP="003A289F">
            <w:pPr>
              <w:jc w:val="center"/>
              <w:rPr>
                <w:b/>
                <w:bCs/>
              </w:rPr>
            </w:pPr>
            <w:r w:rsidRPr="009A6478">
              <w:rPr>
                <w:b/>
                <w:bCs/>
              </w:rPr>
              <w:t>JSON Property</w:t>
            </w:r>
          </w:p>
        </w:tc>
        <w:tc>
          <w:tcPr>
            <w:tcW w:w="2128" w:type="dxa"/>
            <w:vAlign w:val="center"/>
          </w:tcPr>
          <w:p w14:paraId="42CBA6C2" w14:textId="77777777" w:rsidR="005B28A8" w:rsidRPr="009A6478" w:rsidRDefault="005B28A8" w:rsidP="003A289F">
            <w:pPr>
              <w:jc w:val="center"/>
              <w:rPr>
                <w:b/>
                <w:bCs/>
              </w:rPr>
            </w:pPr>
            <w:r w:rsidRPr="009A6478">
              <w:rPr>
                <w:b/>
                <w:bCs/>
              </w:rPr>
              <w:t>Definition</w:t>
            </w:r>
          </w:p>
        </w:tc>
        <w:tc>
          <w:tcPr>
            <w:tcW w:w="2123" w:type="dxa"/>
            <w:vAlign w:val="center"/>
          </w:tcPr>
          <w:p w14:paraId="19C9329A" w14:textId="77777777" w:rsidR="005B28A8" w:rsidRPr="009A6478" w:rsidRDefault="005B28A8" w:rsidP="003A289F">
            <w:pPr>
              <w:jc w:val="center"/>
              <w:rPr>
                <w:b/>
                <w:bCs/>
              </w:rPr>
            </w:pPr>
            <w:r w:rsidRPr="009A6478">
              <w:rPr>
                <w:b/>
                <w:bCs/>
              </w:rPr>
              <w:t>Data type and values</w:t>
            </w:r>
          </w:p>
        </w:tc>
        <w:tc>
          <w:tcPr>
            <w:tcW w:w="2144" w:type="dxa"/>
            <w:vAlign w:val="center"/>
          </w:tcPr>
          <w:p w14:paraId="56A6F46B" w14:textId="77777777" w:rsidR="005B28A8" w:rsidRPr="009A6478" w:rsidRDefault="005B28A8" w:rsidP="003A289F">
            <w:pPr>
              <w:jc w:val="center"/>
              <w:rPr>
                <w:b/>
                <w:bCs/>
              </w:rPr>
            </w:pPr>
            <w:r>
              <w:rPr>
                <w:b/>
                <w:bCs/>
              </w:rPr>
              <w:t>Obligation</w:t>
            </w:r>
          </w:p>
        </w:tc>
      </w:tr>
      <w:tr w:rsidR="005B28A8" w14:paraId="7EA261F8" w14:textId="77777777" w:rsidTr="003A289F">
        <w:tc>
          <w:tcPr>
            <w:tcW w:w="2461" w:type="dxa"/>
            <w:vAlign w:val="center"/>
          </w:tcPr>
          <w:p w14:paraId="15B9624D" w14:textId="77777777" w:rsidR="005B28A8" w:rsidRDefault="005B28A8" w:rsidP="003A289F">
            <w:pPr>
              <w:rPr>
                <w:lang w:eastAsia="zh-CN"/>
              </w:rPr>
            </w:pPr>
            <w:r>
              <w:rPr>
                <w:rFonts w:hint="eastAsia"/>
                <w:lang w:eastAsia="zh-CN"/>
              </w:rPr>
              <w:lastRenderedPageBreak/>
              <w:t>id</w:t>
            </w:r>
          </w:p>
        </w:tc>
        <w:tc>
          <w:tcPr>
            <w:tcW w:w="2128" w:type="dxa"/>
            <w:vAlign w:val="center"/>
          </w:tcPr>
          <w:p w14:paraId="03FCDAD3" w14:textId="77777777" w:rsidR="005B28A8" w:rsidRDefault="005B28A8" w:rsidP="003A289F">
            <w:pPr>
              <w:rPr>
                <w:lang w:eastAsia="zh-CN"/>
              </w:rPr>
            </w:pPr>
            <w:r>
              <w:rPr>
                <w:rFonts w:hint="eastAsia"/>
                <w:lang w:eastAsia="zh-CN"/>
              </w:rPr>
              <w:t>Identifier of the EO data source.</w:t>
            </w:r>
          </w:p>
        </w:tc>
        <w:tc>
          <w:tcPr>
            <w:tcW w:w="2123" w:type="dxa"/>
            <w:vAlign w:val="center"/>
          </w:tcPr>
          <w:p w14:paraId="166382A2" w14:textId="77777777" w:rsidR="005B28A8" w:rsidRDefault="005B28A8" w:rsidP="003A289F">
            <w:pPr>
              <w:rPr>
                <w:lang w:eastAsia="zh-CN"/>
              </w:rPr>
            </w:pPr>
            <w:r>
              <w:rPr>
                <w:rFonts w:hint="eastAsia"/>
                <w:lang w:eastAsia="zh-CN"/>
              </w:rPr>
              <w:t>C</w:t>
            </w:r>
            <w:r>
              <w:rPr>
                <w:lang w:eastAsia="zh-CN"/>
              </w:rPr>
              <w:t>haracterString [1..1]</w:t>
            </w:r>
          </w:p>
        </w:tc>
        <w:tc>
          <w:tcPr>
            <w:tcW w:w="2144" w:type="dxa"/>
          </w:tcPr>
          <w:p w14:paraId="02973A40" w14:textId="77777777" w:rsidR="005B28A8" w:rsidRDefault="005B28A8" w:rsidP="003A289F">
            <w:pPr>
              <w:rPr>
                <w:lang w:eastAsia="zh-CN"/>
              </w:rPr>
            </w:pPr>
            <w:r>
              <w:rPr>
                <w:rFonts w:hint="eastAsia"/>
                <w:lang w:eastAsia="zh-CN"/>
              </w:rPr>
              <w:t>M</w:t>
            </w:r>
            <w:r>
              <w:rPr>
                <w:lang w:eastAsia="zh-CN"/>
              </w:rPr>
              <w:t>andatory</w:t>
            </w:r>
          </w:p>
        </w:tc>
      </w:tr>
      <w:tr w:rsidR="005B28A8" w14:paraId="59F72F1A" w14:textId="77777777" w:rsidTr="003A289F">
        <w:tc>
          <w:tcPr>
            <w:tcW w:w="2461" w:type="dxa"/>
            <w:vAlign w:val="center"/>
          </w:tcPr>
          <w:p w14:paraId="36955431" w14:textId="77777777" w:rsidR="005B28A8" w:rsidRDefault="005B28A8" w:rsidP="003A289F">
            <w:pPr>
              <w:rPr>
                <w:lang w:eastAsia="zh-CN"/>
              </w:rPr>
            </w:pPr>
            <w:r>
              <w:rPr>
                <w:rFonts w:hint="eastAsia"/>
                <w:lang w:eastAsia="zh-CN"/>
              </w:rPr>
              <w:t>dataType</w:t>
            </w:r>
          </w:p>
        </w:tc>
        <w:tc>
          <w:tcPr>
            <w:tcW w:w="2128" w:type="dxa"/>
            <w:vAlign w:val="center"/>
          </w:tcPr>
          <w:p w14:paraId="19CBB857" w14:textId="77777777" w:rsidR="005B28A8" w:rsidRDefault="005B28A8" w:rsidP="003A289F">
            <w:r>
              <w:rPr>
                <w:rFonts w:hint="eastAsia"/>
                <w:lang w:eastAsia="zh-CN"/>
              </w:rPr>
              <w:t>Type description of the EO data</w:t>
            </w:r>
            <w:r>
              <w:rPr>
                <w:lang w:eastAsia="zh-CN"/>
              </w:rPr>
              <w:t xml:space="preserve"> provided by the EO data source</w:t>
            </w:r>
            <w:r>
              <w:rPr>
                <w:rFonts w:hint="eastAsia"/>
                <w:lang w:eastAsia="zh-CN"/>
              </w:rPr>
              <w:t>.</w:t>
            </w:r>
          </w:p>
        </w:tc>
        <w:tc>
          <w:tcPr>
            <w:tcW w:w="2123" w:type="dxa"/>
            <w:vAlign w:val="center"/>
          </w:tcPr>
          <w:p w14:paraId="376BA198" w14:textId="77777777" w:rsidR="005B28A8" w:rsidRDefault="005B28A8" w:rsidP="003A289F">
            <w:r>
              <w:rPr>
                <w:rFonts w:hint="eastAsia"/>
                <w:lang w:eastAsia="zh-CN"/>
              </w:rPr>
              <w:t>C</w:t>
            </w:r>
            <w:r>
              <w:rPr>
                <w:lang w:eastAsia="zh-CN"/>
              </w:rPr>
              <w:t>haracterString [0..1]</w:t>
            </w:r>
          </w:p>
        </w:tc>
        <w:tc>
          <w:tcPr>
            <w:tcW w:w="2144" w:type="dxa"/>
          </w:tcPr>
          <w:p w14:paraId="372322B4" w14:textId="77777777" w:rsidR="005B28A8" w:rsidRDefault="005B28A8" w:rsidP="003A289F">
            <w:pPr>
              <w:rPr>
                <w:lang w:eastAsia="zh-CN"/>
              </w:rPr>
            </w:pPr>
            <w:r>
              <w:rPr>
                <w:rFonts w:hint="eastAsia"/>
                <w:lang w:eastAsia="zh-CN"/>
              </w:rPr>
              <w:t>O</w:t>
            </w:r>
            <w:r>
              <w:rPr>
                <w:lang w:eastAsia="zh-CN"/>
              </w:rPr>
              <w:t>ptional</w:t>
            </w:r>
          </w:p>
        </w:tc>
      </w:tr>
      <w:tr w:rsidR="005B28A8" w14:paraId="540B8511" w14:textId="77777777" w:rsidTr="003A289F">
        <w:tc>
          <w:tcPr>
            <w:tcW w:w="2461" w:type="dxa"/>
            <w:vAlign w:val="center"/>
          </w:tcPr>
          <w:p w14:paraId="7AD6DEDE" w14:textId="77777777" w:rsidR="005B28A8" w:rsidRDefault="005B28A8" w:rsidP="003A289F">
            <w:pPr>
              <w:rPr>
                <w:lang w:eastAsia="zh-CN"/>
              </w:rPr>
            </w:pPr>
            <w:r>
              <w:rPr>
                <w:lang w:eastAsia="zh-CN"/>
              </w:rPr>
              <w:t>citation</w:t>
            </w:r>
          </w:p>
        </w:tc>
        <w:tc>
          <w:tcPr>
            <w:tcW w:w="2128" w:type="dxa"/>
            <w:vAlign w:val="center"/>
          </w:tcPr>
          <w:p w14:paraId="2030F678" w14:textId="77777777" w:rsidR="005B28A8" w:rsidRDefault="005B28A8" w:rsidP="003A289F">
            <w:r>
              <w:rPr>
                <w:rFonts w:hint="eastAsia"/>
                <w:lang w:eastAsia="zh-CN"/>
              </w:rPr>
              <w:t>C</w:t>
            </w:r>
            <w:r>
              <w:rPr>
                <w:lang w:eastAsia="zh-CN"/>
              </w:rPr>
              <w:t>itation of the EO data source.</w:t>
            </w:r>
          </w:p>
        </w:tc>
        <w:tc>
          <w:tcPr>
            <w:tcW w:w="2123" w:type="dxa"/>
            <w:vAlign w:val="center"/>
          </w:tcPr>
          <w:p w14:paraId="116C0AFA" w14:textId="77777777" w:rsidR="005B28A8" w:rsidRDefault="005B28A8" w:rsidP="003A289F">
            <w:r>
              <w:rPr>
                <w:rFonts w:hint="eastAsia"/>
                <w:lang w:eastAsia="zh-CN"/>
              </w:rPr>
              <w:t>C</w:t>
            </w:r>
            <w:r>
              <w:rPr>
                <w:lang w:eastAsia="zh-CN"/>
              </w:rPr>
              <w:t>I_Ciation [0..1]</w:t>
            </w:r>
          </w:p>
        </w:tc>
        <w:tc>
          <w:tcPr>
            <w:tcW w:w="2144" w:type="dxa"/>
          </w:tcPr>
          <w:p w14:paraId="78EDC0D4" w14:textId="77777777" w:rsidR="005B28A8" w:rsidRDefault="005B28A8" w:rsidP="003A289F">
            <w:r>
              <w:rPr>
                <w:rFonts w:hint="eastAsia"/>
                <w:lang w:eastAsia="zh-CN"/>
              </w:rPr>
              <w:t>O</w:t>
            </w:r>
            <w:r>
              <w:rPr>
                <w:lang w:eastAsia="zh-CN"/>
              </w:rPr>
              <w:t>ptional</w:t>
            </w:r>
          </w:p>
        </w:tc>
      </w:tr>
      <w:tr w:rsidR="005B28A8" w14:paraId="5BC29B46" w14:textId="77777777" w:rsidTr="003A289F">
        <w:tc>
          <w:tcPr>
            <w:tcW w:w="2461" w:type="dxa"/>
            <w:vAlign w:val="center"/>
          </w:tcPr>
          <w:p w14:paraId="58FCC759" w14:textId="77777777" w:rsidR="005B28A8" w:rsidRDefault="005B28A8" w:rsidP="003A289F">
            <w:pPr>
              <w:rPr>
                <w:lang w:eastAsia="zh-CN"/>
              </w:rPr>
            </w:pPr>
            <w:r>
              <w:rPr>
                <w:rFonts w:hint="eastAsia"/>
                <w:lang w:eastAsia="zh-CN"/>
              </w:rPr>
              <w:t>platform</w:t>
            </w:r>
          </w:p>
        </w:tc>
        <w:tc>
          <w:tcPr>
            <w:tcW w:w="2128" w:type="dxa"/>
            <w:vAlign w:val="center"/>
          </w:tcPr>
          <w:p w14:paraId="747889EE" w14:textId="77777777" w:rsidR="005B28A8" w:rsidRDefault="005B28A8" w:rsidP="003A289F">
            <w:r>
              <w:rPr>
                <w:rFonts w:hint="eastAsia"/>
                <w:lang w:eastAsia="zh-CN"/>
              </w:rPr>
              <w:t>Platform used by the EO data source.</w:t>
            </w:r>
          </w:p>
        </w:tc>
        <w:tc>
          <w:tcPr>
            <w:tcW w:w="2123" w:type="dxa"/>
            <w:vAlign w:val="center"/>
          </w:tcPr>
          <w:p w14:paraId="4F505F2E" w14:textId="77777777" w:rsidR="005B28A8" w:rsidRDefault="005B28A8" w:rsidP="003A289F">
            <w:r>
              <w:rPr>
                <w:rFonts w:hint="eastAsia"/>
                <w:lang w:eastAsia="zh-CN"/>
              </w:rPr>
              <w:t>C</w:t>
            </w:r>
            <w:r>
              <w:rPr>
                <w:lang w:eastAsia="zh-CN"/>
              </w:rPr>
              <w:t>haracterString [0..1]</w:t>
            </w:r>
          </w:p>
        </w:tc>
        <w:tc>
          <w:tcPr>
            <w:tcW w:w="2144" w:type="dxa"/>
          </w:tcPr>
          <w:p w14:paraId="59603AF4" w14:textId="77777777" w:rsidR="005B28A8" w:rsidRDefault="005B28A8" w:rsidP="003A289F">
            <w:r>
              <w:rPr>
                <w:rFonts w:hint="eastAsia"/>
                <w:lang w:eastAsia="zh-CN"/>
              </w:rPr>
              <w:t>O</w:t>
            </w:r>
            <w:r>
              <w:rPr>
                <w:lang w:eastAsia="zh-CN"/>
              </w:rPr>
              <w:t>ptional</w:t>
            </w:r>
          </w:p>
        </w:tc>
      </w:tr>
      <w:tr w:rsidR="005B28A8" w14:paraId="369AF16C" w14:textId="77777777" w:rsidTr="003A289F">
        <w:tc>
          <w:tcPr>
            <w:tcW w:w="2461" w:type="dxa"/>
            <w:vAlign w:val="center"/>
          </w:tcPr>
          <w:p w14:paraId="53CBB734" w14:textId="77777777" w:rsidR="005B28A8" w:rsidRDefault="005B28A8" w:rsidP="003A289F">
            <w:pPr>
              <w:rPr>
                <w:lang w:eastAsia="zh-CN"/>
              </w:rPr>
            </w:pPr>
            <w:r>
              <w:rPr>
                <w:lang w:eastAsia="zh-CN"/>
              </w:rPr>
              <w:t>sensor</w:t>
            </w:r>
          </w:p>
        </w:tc>
        <w:tc>
          <w:tcPr>
            <w:tcW w:w="2128" w:type="dxa"/>
            <w:vAlign w:val="center"/>
          </w:tcPr>
          <w:p w14:paraId="49401983" w14:textId="77777777" w:rsidR="005B28A8" w:rsidRDefault="005B28A8" w:rsidP="003A289F">
            <w:r>
              <w:rPr>
                <w:rFonts w:hint="eastAsia"/>
                <w:lang w:eastAsia="zh-CN"/>
              </w:rPr>
              <w:t>S</w:t>
            </w:r>
            <w:r>
              <w:rPr>
                <w:lang w:eastAsia="zh-CN"/>
              </w:rPr>
              <w:t>ensors used by the EO data source.</w:t>
            </w:r>
          </w:p>
        </w:tc>
        <w:tc>
          <w:tcPr>
            <w:tcW w:w="2123" w:type="dxa"/>
            <w:vAlign w:val="center"/>
          </w:tcPr>
          <w:p w14:paraId="3B1F8557" w14:textId="77777777" w:rsidR="005B28A8" w:rsidRDefault="005B28A8" w:rsidP="003A289F">
            <w:r>
              <w:rPr>
                <w:rFonts w:hint="eastAsia"/>
                <w:lang w:eastAsia="zh-CN"/>
              </w:rPr>
              <w:t>C</w:t>
            </w:r>
            <w:r>
              <w:rPr>
                <w:lang w:eastAsia="zh-CN"/>
              </w:rPr>
              <w:t>haracterString [0..1]</w:t>
            </w:r>
          </w:p>
        </w:tc>
        <w:tc>
          <w:tcPr>
            <w:tcW w:w="2144" w:type="dxa"/>
          </w:tcPr>
          <w:p w14:paraId="434B30C6" w14:textId="77777777" w:rsidR="005B28A8" w:rsidRDefault="005B28A8" w:rsidP="003A289F">
            <w:r>
              <w:rPr>
                <w:rFonts w:hint="eastAsia"/>
                <w:lang w:eastAsia="zh-CN"/>
              </w:rPr>
              <w:t>O</w:t>
            </w:r>
            <w:r>
              <w:rPr>
                <w:lang w:eastAsia="zh-CN"/>
              </w:rPr>
              <w:t>ptional</w:t>
            </w:r>
          </w:p>
        </w:tc>
      </w:tr>
      <w:tr w:rsidR="00987DE5" w14:paraId="1666BB61" w14:textId="77777777" w:rsidTr="003A289F">
        <w:tc>
          <w:tcPr>
            <w:tcW w:w="2461" w:type="dxa"/>
            <w:vAlign w:val="center"/>
          </w:tcPr>
          <w:p w14:paraId="30255A3A" w14:textId="6C5B7F8A" w:rsidR="00987DE5" w:rsidRDefault="00987DE5" w:rsidP="003A289F">
            <w:pPr>
              <w:rPr>
                <w:lang w:eastAsia="zh-CN"/>
              </w:rPr>
            </w:pPr>
            <w:r>
              <w:rPr>
                <w:rFonts w:hint="eastAsia"/>
                <w:lang w:eastAsia="zh-CN"/>
              </w:rPr>
              <w:t>r</w:t>
            </w:r>
            <w:r>
              <w:rPr>
                <w:lang w:eastAsia="zh-CN"/>
              </w:rPr>
              <w:t>esolution</w:t>
            </w:r>
          </w:p>
        </w:tc>
        <w:tc>
          <w:tcPr>
            <w:tcW w:w="2128" w:type="dxa"/>
            <w:vAlign w:val="center"/>
          </w:tcPr>
          <w:p w14:paraId="240327EE" w14:textId="40E2603C" w:rsidR="00987DE5" w:rsidRDefault="00987DE5" w:rsidP="003A289F">
            <w:pPr>
              <w:rPr>
                <w:lang w:eastAsia="zh-CN"/>
              </w:rPr>
            </w:pPr>
            <w:r>
              <w:rPr>
                <w:rFonts w:hint="eastAsia"/>
                <w:lang w:eastAsia="zh-CN"/>
              </w:rPr>
              <w:t>R</w:t>
            </w:r>
            <w:r>
              <w:rPr>
                <w:lang w:eastAsia="zh-CN"/>
              </w:rPr>
              <w:t>esolution description of the EO data provided by the EO data source</w:t>
            </w:r>
            <w:r>
              <w:rPr>
                <w:rFonts w:hint="eastAsia"/>
                <w:lang w:eastAsia="zh-CN"/>
              </w:rPr>
              <w:t>.</w:t>
            </w:r>
          </w:p>
        </w:tc>
        <w:tc>
          <w:tcPr>
            <w:tcW w:w="2123" w:type="dxa"/>
            <w:vAlign w:val="center"/>
          </w:tcPr>
          <w:p w14:paraId="281FAC88" w14:textId="143C8AAF" w:rsidR="00987DE5" w:rsidRDefault="00987DE5" w:rsidP="003A289F">
            <w:pPr>
              <w:rPr>
                <w:lang w:eastAsia="zh-CN"/>
              </w:rPr>
            </w:pPr>
            <w:r>
              <w:rPr>
                <w:rFonts w:hint="eastAsia"/>
                <w:lang w:eastAsia="zh-CN"/>
              </w:rPr>
              <w:t>C</w:t>
            </w:r>
            <w:r>
              <w:rPr>
                <w:lang w:eastAsia="zh-CN"/>
              </w:rPr>
              <w:t>haracterString [0..1]</w:t>
            </w:r>
          </w:p>
        </w:tc>
        <w:tc>
          <w:tcPr>
            <w:tcW w:w="2144" w:type="dxa"/>
          </w:tcPr>
          <w:p w14:paraId="622A936E" w14:textId="1C8464C0" w:rsidR="00987DE5" w:rsidRDefault="00987DE5" w:rsidP="003A289F">
            <w:pPr>
              <w:rPr>
                <w:lang w:eastAsia="zh-CN"/>
              </w:rPr>
            </w:pPr>
            <w:r>
              <w:rPr>
                <w:rFonts w:hint="eastAsia"/>
                <w:lang w:eastAsia="zh-CN"/>
              </w:rPr>
              <w:t>O</w:t>
            </w:r>
            <w:r>
              <w:rPr>
                <w:lang w:eastAsia="zh-CN"/>
              </w:rPr>
              <w:t>ptional</w:t>
            </w:r>
          </w:p>
        </w:tc>
      </w:tr>
      <w:tr w:rsidR="00D9306B" w14:paraId="2E3CA08D" w14:textId="77777777" w:rsidTr="003A289F">
        <w:tc>
          <w:tcPr>
            <w:tcW w:w="2461" w:type="dxa"/>
            <w:vAlign w:val="center"/>
          </w:tcPr>
          <w:p w14:paraId="4912BA18" w14:textId="17C0500E" w:rsidR="00D9306B" w:rsidRDefault="00D9306B" w:rsidP="003A289F">
            <w:pPr>
              <w:rPr>
                <w:lang w:eastAsia="zh-CN"/>
              </w:rPr>
            </w:pPr>
            <w:r>
              <w:rPr>
                <w:rFonts w:hint="eastAsia"/>
                <w:lang w:eastAsia="zh-CN"/>
              </w:rPr>
              <w:t>f</w:t>
            </w:r>
            <w:r>
              <w:rPr>
                <w:lang w:eastAsia="zh-CN"/>
              </w:rPr>
              <w:t>ormat</w:t>
            </w:r>
          </w:p>
        </w:tc>
        <w:tc>
          <w:tcPr>
            <w:tcW w:w="2128" w:type="dxa"/>
            <w:vAlign w:val="center"/>
          </w:tcPr>
          <w:p w14:paraId="6E7A06E1" w14:textId="33CBF1DF" w:rsidR="00D9306B" w:rsidRDefault="00D9306B" w:rsidP="003A289F">
            <w:pPr>
              <w:rPr>
                <w:lang w:eastAsia="zh-CN"/>
              </w:rPr>
            </w:pPr>
            <w:r>
              <w:rPr>
                <w:rFonts w:hint="eastAsia"/>
                <w:lang w:eastAsia="zh-CN"/>
              </w:rPr>
              <w:t>D</w:t>
            </w:r>
            <w:r>
              <w:rPr>
                <w:lang w:eastAsia="zh-CN"/>
              </w:rPr>
              <w:t>ata format</w:t>
            </w:r>
            <w:r w:rsidR="003C5E09">
              <w:rPr>
                <w:lang w:eastAsia="zh-CN"/>
              </w:rPr>
              <w:t>.</w:t>
            </w:r>
          </w:p>
        </w:tc>
        <w:tc>
          <w:tcPr>
            <w:tcW w:w="2123" w:type="dxa"/>
            <w:vAlign w:val="center"/>
          </w:tcPr>
          <w:p w14:paraId="5A66CF9C" w14:textId="398D0CA4" w:rsidR="00D9306B" w:rsidRDefault="00FB2531" w:rsidP="003A289F">
            <w:pPr>
              <w:rPr>
                <w:lang w:eastAsia="zh-CN"/>
              </w:rPr>
            </w:pPr>
            <w:r>
              <w:rPr>
                <w:rFonts w:hint="eastAsia"/>
                <w:lang w:eastAsia="zh-CN"/>
              </w:rPr>
              <w:t>C</w:t>
            </w:r>
            <w:r>
              <w:rPr>
                <w:lang w:eastAsia="zh-CN"/>
              </w:rPr>
              <w:t>haracterString [1..1]</w:t>
            </w:r>
          </w:p>
        </w:tc>
        <w:tc>
          <w:tcPr>
            <w:tcW w:w="2144" w:type="dxa"/>
          </w:tcPr>
          <w:p w14:paraId="353786D6" w14:textId="251CFDAC" w:rsidR="00D9306B" w:rsidRDefault="00FB2531" w:rsidP="003A289F">
            <w:pPr>
              <w:rPr>
                <w:lang w:eastAsia="zh-CN"/>
              </w:rPr>
            </w:pPr>
            <w:r>
              <w:rPr>
                <w:rFonts w:hint="eastAsia"/>
                <w:lang w:eastAsia="zh-CN"/>
              </w:rPr>
              <w:t>M</w:t>
            </w:r>
            <w:r>
              <w:rPr>
                <w:lang w:eastAsia="zh-CN"/>
              </w:rPr>
              <w:t>andatory</w:t>
            </w:r>
          </w:p>
        </w:tc>
      </w:tr>
    </w:tbl>
    <w:p w14:paraId="712C9FBD" w14:textId="77777777" w:rsidR="005B28A8" w:rsidRPr="00950176" w:rsidRDefault="005B28A8" w:rsidP="005B28A8">
      <w:pPr>
        <w:rPr>
          <w:lang w:eastAsia="zh-CN"/>
        </w:rPr>
      </w:pPr>
    </w:p>
    <w:p w14:paraId="493617F1" w14:textId="02E19A35" w:rsidR="005B28A8" w:rsidRDefault="005B28A8" w:rsidP="00072483">
      <w:pPr>
        <w:rPr>
          <w:lang w:eastAsia="zh-CN"/>
        </w:rPr>
      </w:pPr>
      <w:r>
        <w:rPr>
          <w:rFonts w:hint="eastAsia"/>
          <w:lang w:eastAsia="zh-CN"/>
        </w:rPr>
        <w:t>E</w:t>
      </w:r>
      <w:r>
        <w:rPr>
          <w:lang w:eastAsia="zh-CN"/>
        </w:rPr>
        <w:t>xample:</w:t>
      </w:r>
    </w:p>
    <w:p w14:paraId="074F6440" w14:textId="77777777" w:rsidR="003E2F42" w:rsidRDefault="003E2F42" w:rsidP="003E2F42">
      <w:pPr>
        <w:rPr>
          <w:lang w:eastAsia="zh-CN"/>
        </w:rPr>
      </w:pPr>
      <w:r>
        <w:rPr>
          <w:lang w:eastAsia="zh-CN"/>
        </w:rPr>
        <w:t>{</w:t>
      </w:r>
    </w:p>
    <w:p w14:paraId="0BC59BF5" w14:textId="2DA86F30" w:rsidR="003E2F42" w:rsidRDefault="003E2F42" w:rsidP="003E2F42">
      <w:pPr>
        <w:rPr>
          <w:lang w:eastAsia="zh-CN"/>
        </w:rPr>
      </w:pPr>
      <w:r>
        <w:rPr>
          <w:lang w:eastAsia="zh-CN"/>
        </w:rPr>
        <w:t xml:space="preserve">   “id”: “googleEarth”,</w:t>
      </w:r>
    </w:p>
    <w:p w14:paraId="36FCBC07" w14:textId="31BE62D9" w:rsidR="003E2F42" w:rsidRDefault="003E2F42" w:rsidP="003E2F42">
      <w:pPr>
        <w:rPr>
          <w:lang w:eastAsia="zh-CN"/>
        </w:rPr>
      </w:pPr>
      <w:r>
        <w:rPr>
          <w:lang w:eastAsia="zh-CN"/>
        </w:rPr>
        <w:t xml:space="preserve">   “dataType”: “Optical”,</w:t>
      </w:r>
    </w:p>
    <w:p w14:paraId="18C630F6" w14:textId="4572161C" w:rsidR="003E2F42" w:rsidRDefault="003E2F42" w:rsidP="003E2F42">
      <w:pPr>
        <w:rPr>
          <w:lang w:eastAsia="zh-CN"/>
        </w:rPr>
      </w:pPr>
      <w:r>
        <w:rPr>
          <w:lang w:eastAsia="zh-CN"/>
        </w:rPr>
        <w:t xml:space="preserve">   “citation”: “Google Earth”,</w:t>
      </w:r>
    </w:p>
    <w:p w14:paraId="06510DBC" w14:textId="1759BDBF" w:rsidR="003E2F42" w:rsidRDefault="003E2F42" w:rsidP="003E2F42">
      <w:pPr>
        <w:rPr>
          <w:lang w:eastAsia="zh-CN"/>
        </w:rPr>
      </w:pPr>
      <w:r>
        <w:rPr>
          <w:lang w:eastAsia="zh-CN"/>
        </w:rPr>
        <w:t xml:space="preserve">   “resolution”: “0.5m”</w:t>
      </w:r>
    </w:p>
    <w:p w14:paraId="68D10C58" w14:textId="76720842" w:rsidR="009973ED" w:rsidRDefault="009973ED" w:rsidP="003E2F42">
      <w:pPr>
        <w:rPr>
          <w:lang w:eastAsia="zh-CN"/>
        </w:rPr>
      </w:pPr>
      <w:r>
        <w:rPr>
          <w:lang w:eastAsia="zh-CN"/>
        </w:rPr>
        <w:t xml:space="preserve">   “format”: “image/</w:t>
      </w:r>
      <w:r w:rsidR="001B4D13">
        <w:rPr>
          <w:lang w:eastAsia="zh-CN"/>
        </w:rPr>
        <w:t>geo</w:t>
      </w:r>
      <w:r>
        <w:rPr>
          <w:lang w:eastAsia="zh-CN"/>
        </w:rPr>
        <w:t>tiff”</w:t>
      </w:r>
    </w:p>
    <w:p w14:paraId="23E5A139" w14:textId="4F6B90B0" w:rsidR="005B28A8" w:rsidRDefault="003E2F42" w:rsidP="003E2F42">
      <w:pPr>
        <w:rPr>
          <w:lang w:eastAsia="zh-CN"/>
        </w:rPr>
      </w:pPr>
      <w:r>
        <w:rPr>
          <w:lang w:eastAsia="zh-CN"/>
        </w:rPr>
        <w:t>}</w:t>
      </w:r>
    </w:p>
    <w:p w14:paraId="594E3060" w14:textId="0AD1132E" w:rsidR="00B32192" w:rsidRDefault="00735284" w:rsidP="00B32192">
      <w:pPr>
        <w:pStyle w:val="2"/>
      </w:pPr>
      <w:bookmarkStart w:id="43" w:name="_Toc113876801"/>
      <w:r>
        <w:t xml:space="preserve">Requirements class: </w:t>
      </w:r>
      <w:r w:rsidR="00B32192">
        <w:t>AI_TrainingData</w:t>
      </w:r>
      <w:bookmarkEnd w:id="43"/>
    </w:p>
    <w:p w14:paraId="64171448" w14:textId="19953EE4"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r w:rsidR="004D65D1">
        <w:rPr>
          <w:lang w:eastAsia="zh-CN"/>
        </w:rPr>
        <w:t>AI_TrainingData</w:t>
      </w:r>
      <w:r w:rsidR="00301B82">
        <w:rPr>
          <w:lang w:eastAsia="zh-CN"/>
        </w:rPr>
        <w:t xml:space="preserve"> 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3112E11D" w:rsidR="00ED7BDA" w:rsidRDefault="00ED7BDA" w:rsidP="003A289F">
            <w:pPr>
              <w:rPr>
                <w:lang w:eastAsia="zh-CN"/>
              </w:rPr>
            </w:pPr>
            <w:r>
              <w:rPr>
                <w:rFonts w:hint="eastAsia"/>
                <w:lang w:eastAsia="zh-CN"/>
              </w:rPr>
              <w:t>/</w:t>
            </w:r>
            <w:r>
              <w:rPr>
                <w:lang w:eastAsia="zh-CN"/>
              </w:rPr>
              <w:t>req/</w:t>
            </w:r>
            <w:r w:rsidR="00793337">
              <w:rPr>
                <w:lang w:eastAsia="zh-CN"/>
              </w:rPr>
              <w:t>ai-</w:t>
            </w:r>
            <w:r w:rsidR="00907938">
              <w:rPr>
                <w:lang w:eastAsia="zh-CN"/>
              </w:rPr>
              <w:t>training-data</w:t>
            </w:r>
          </w:p>
        </w:tc>
      </w:tr>
      <w:tr w:rsidR="00ED7BDA" w14:paraId="77DFA8C0" w14:textId="77777777" w:rsidTr="003A289F">
        <w:tc>
          <w:tcPr>
            <w:tcW w:w="4428"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4428" w:type="dxa"/>
          </w:tcPr>
          <w:p w14:paraId="12E8610B" w14:textId="77777777" w:rsidR="00ED7BDA" w:rsidRDefault="00ED7BDA" w:rsidP="003A289F">
            <w:pPr>
              <w:rPr>
                <w:lang w:eastAsia="zh-CN"/>
              </w:rPr>
            </w:pPr>
            <w:r>
              <w:rPr>
                <w:rFonts w:hint="eastAsia"/>
                <w:lang w:eastAsia="zh-CN"/>
              </w:rPr>
              <w:t>J</w:t>
            </w:r>
            <w:r>
              <w:rPr>
                <w:lang w:eastAsia="zh-CN"/>
              </w:rPr>
              <w:t>SON</w:t>
            </w:r>
          </w:p>
        </w:tc>
      </w:tr>
      <w:tr w:rsidR="00ED7BDA" w14:paraId="3196E52E" w14:textId="77777777" w:rsidTr="003A289F">
        <w:tc>
          <w:tcPr>
            <w:tcW w:w="4428" w:type="dxa"/>
          </w:tcPr>
          <w:p w14:paraId="5A59D212" w14:textId="77777777" w:rsidR="00ED7BDA" w:rsidRDefault="00ED7BDA" w:rsidP="003A289F">
            <w:r>
              <w:rPr>
                <w:rFonts w:hint="eastAsia"/>
                <w:lang w:eastAsia="zh-CN"/>
              </w:rPr>
              <w:t>D</w:t>
            </w:r>
            <w:r>
              <w:rPr>
                <w:lang w:eastAsia="zh-CN"/>
              </w:rPr>
              <w:t>ependency</w:t>
            </w:r>
          </w:p>
        </w:tc>
        <w:tc>
          <w:tcPr>
            <w:tcW w:w="4428" w:type="dxa"/>
          </w:tcPr>
          <w:p w14:paraId="42DCF459" w14:textId="43808FB5" w:rsidR="00ED7BDA" w:rsidRDefault="00F43BDD" w:rsidP="003A289F">
            <w:r>
              <w:rPr>
                <w:rFonts w:hint="eastAsia"/>
                <w:lang w:eastAsia="zh-CN"/>
              </w:rPr>
              <w:t>/req/base</w:t>
            </w:r>
            <w:r w:rsidR="00BE49E1">
              <w:rPr>
                <w:rFonts w:hint="eastAsia"/>
                <w:lang w:eastAsia="zh-CN"/>
              </w:rPr>
              <w:t>/json-base-type</w:t>
            </w:r>
          </w:p>
        </w:tc>
      </w:tr>
      <w:tr w:rsidR="00ED7BDA" w14:paraId="00D0DE7E" w14:textId="77777777" w:rsidTr="003A289F">
        <w:tc>
          <w:tcPr>
            <w:tcW w:w="4428" w:type="dxa"/>
          </w:tcPr>
          <w:p w14:paraId="04E2F04E" w14:textId="77777777" w:rsidR="00ED7BDA" w:rsidRDefault="00ED7BDA" w:rsidP="003A289F">
            <w:r>
              <w:rPr>
                <w:rFonts w:hint="eastAsia"/>
                <w:lang w:eastAsia="zh-CN"/>
              </w:rPr>
              <w:t>D</w:t>
            </w:r>
            <w:r>
              <w:rPr>
                <w:lang w:eastAsia="zh-CN"/>
              </w:rPr>
              <w:t>ependency</w:t>
            </w:r>
          </w:p>
        </w:tc>
        <w:tc>
          <w:tcPr>
            <w:tcW w:w="4428" w:type="dxa"/>
          </w:tcPr>
          <w:p w14:paraId="1129849B" w14:textId="7FA71178" w:rsidR="00ED7BDA" w:rsidRDefault="00F43BDD" w:rsidP="003A289F">
            <w:r>
              <w:rPr>
                <w:rFonts w:hint="eastAsia"/>
                <w:lang w:eastAsia="zh-CN"/>
              </w:rPr>
              <w:t>/req/base</w:t>
            </w:r>
            <w:r w:rsidR="00BE49E1">
              <w:rPr>
                <w:rFonts w:hint="eastAsia"/>
                <w:lang w:eastAsia="zh-CN"/>
              </w:rPr>
              <w:t>/iso-metadata-type</w:t>
            </w:r>
          </w:p>
        </w:tc>
      </w:tr>
      <w:tr w:rsidR="00ED7BDA" w14:paraId="7E33EF11" w14:textId="77777777" w:rsidTr="003A289F">
        <w:tc>
          <w:tcPr>
            <w:tcW w:w="4428" w:type="dxa"/>
          </w:tcPr>
          <w:p w14:paraId="67F43361" w14:textId="77777777" w:rsidR="00ED7BDA" w:rsidRDefault="00ED7BDA" w:rsidP="003A289F">
            <w:r>
              <w:rPr>
                <w:rFonts w:hint="eastAsia"/>
                <w:lang w:eastAsia="zh-CN"/>
              </w:rPr>
              <w:t>D</w:t>
            </w:r>
            <w:r>
              <w:rPr>
                <w:lang w:eastAsia="zh-CN"/>
              </w:rPr>
              <w:t>ependency</w:t>
            </w:r>
          </w:p>
        </w:tc>
        <w:tc>
          <w:tcPr>
            <w:tcW w:w="4428" w:type="dxa"/>
            <w:vAlign w:val="center"/>
          </w:tcPr>
          <w:p w14:paraId="1E640581" w14:textId="69E5BFB2" w:rsidR="00ED7BDA" w:rsidRDefault="00B93A81" w:rsidP="003A289F">
            <w:pPr>
              <w:rPr>
                <w:lang w:eastAsia="zh-CN"/>
              </w:rPr>
            </w:pPr>
            <w:r>
              <w:rPr>
                <w:rFonts w:hint="eastAsia"/>
                <w:lang w:eastAsia="zh-CN"/>
              </w:rPr>
              <w:t>/</w:t>
            </w:r>
            <w:r>
              <w:rPr>
                <w:lang w:eastAsia="zh-CN"/>
              </w:rPr>
              <w:t>req/</w:t>
            </w:r>
            <w:r w:rsidR="00907938">
              <w:rPr>
                <w:lang w:eastAsia="zh-CN"/>
              </w:rPr>
              <w:t>ai-label</w:t>
            </w:r>
          </w:p>
        </w:tc>
      </w:tr>
      <w:tr w:rsidR="00ED7BDA" w14:paraId="07800304" w14:textId="77777777" w:rsidTr="003A289F">
        <w:tc>
          <w:tcPr>
            <w:tcW w:w="4428" w:type="dxa"/>
          </w:tcPr>
          <w:p w14:paraId="21E455E3" w14:textId="77777777" w:rsidR="00ED7BDA" w:rsidRPr="00087D9B" w:rsidRDefault="00ED7BDA" w:rsidP="003A289F">
            <w:pPr>
              <w:rPr>
                <w:lang w:eastAsia="zh-CN"/>
              </w:rPr>
            </w:pPr>
            <w:r>
              <w:rPr>
                <w:lang w:eastAsia="zh-CN"/>
              </w:rPr>
              <w:t>Requirement</w:t>
            </w:r>
          </w:p>
        </w:tc>
        <w:tc>
          <w:tcPr>
            <w:tcW w:w="4428" w:type="dxa"/>
            <w:vAlign w:val="center"/>
          </w:tcPr>
          <w:p w14:paraId="4FBFADEB" w14:textId="2D47A4DB" w:rsidR="00ED7BDA" w:rsidRDefault="00907938" w:rsidP="003A289F">
            <w:pPr>
              <w:rPr>
                <w:lang w:eastAsia="zh-CN"/>
              </w:rPr>
            </w:pPr>
            <w:r>
              <w:rPr>
                <w:rFonts w:hint="eastAsia"/>
                <w:lang w:eastAsia="zh-CN"/>
              </w:rPr>
              <w:t>/</w:t>
            </w:r>
            <w:r>
              <w:rPr>
                <w:lang w:eastAsia="zh-CN"/>
              </w:rPr>
              <w:t>req/ai-training-data/training-data</w:t>
            </w:r>
          </w:p>
        </w:tc>
      </w:tr>
      <w:tr w:rsidR="00ED7BDA" w14:paraId="40D4B1C5" w14:textId="77777777" w:rsidTr="003A289F">
        <w:tc>
          <w:tcPr>
            <w:tcW w:w="4428" w:type="dxa"/>
          </w:tcPr>
          <w:p w14:paraId="5500607B" w14:textId="77777777" w:rsidR="00ED7BDA" w:rsidRDefault="00ED7BDA" w:rsidP="003A289F">
            <w:pPr>
              <w:rPr>
                <w:lang w:eastAsia="zh-CN"/>
              </w:rPr>
            </w:pPr>
            <w:r>
              <w:rPr>
                <w:lang w:eastAsia="zh-CN"/>
              </w:rPr>
              <w:t>Requirement</w:t>
            </w:r>
          </w:p>
        </w:tc>
        <w:tc>
          <w:tcPr>
            <w:tcW w:w="4428" w:type="dxa"/>
            <w:vAlign w:val="center"/>
          </w:tcPr>
          <w:p w14:paraId="0A823916" w14:textId="00003D4A" w:rsidR="00ED7BDA" w:rsidRDefault="002A6BAD" w:rsidP="003A289F">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r w:rsidR="001A336E">
        <w:rPr>
          <w:lang w:val="en-GB" w:eastAsia="zh-CN"/>
        </w:rPr>
        <w:t>AI_TrainingData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3D6C0940" w:rsidR="00C73228" w:rsidRDefault="00C73228" w:rsidP="003A289F">
            <w:pPr>
              <w:rPr>
                <w:lang w:eastAsia="zh-CN"/>
              </w:rPr>
            </w:pPr>
            <w:r>
              <w:rPr>
                <w:rFonts w:hint="eastAsia"/>
                <w:lang w:eastAsia="zh-CN"/>
              </w:rPr>
              <w:t>/</w:t>
            </w:r>
            <w:r>
              <w:rPr>
                <w:lang w:eastAsia="zh-CN"/>
              </w:rPr>
              <w:t>req/ai-training-dataset/training-data</w:t>
            </w:r>
          </w:p>
          <w:p w14:paraId="7D454950" w14:textId="58954703"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0"/>
        <w:keepNext/>
        <w:jc w:val="center"/>
      </w:pPr>
      <w:bookmarkStart w:id="44" w:name="_Ref112399172"/>
      <w:r>
        <w:t xml:space="preserve">Table </w:t>
      </w:r>
      <w:fldSimple w:instr=" SEQ Table \* ARABIC ">
        <w:r w:rsidR="000D67EA">
          <w:rPr>
            <w:noProof/>
          </w:rPr>
          <w:t>6</w:t>
        </w:r>
      </w:fldSimple>
      <w:bookmarkEnd w:id="44"/>
      <w:r>
        <w:t xml:space="preserve"> AI_TrainingData properties</w:t>
      </w:r>
    </w:p>
    <w:tbl>
      <w:tblPr>
        <w:tblStyle w:val="ad"/>
        <w:tblW w:w="0" w:type="auto"/>
        <w:tblLook w:val="04A0" w:firstRow="1" w:lastRow="0" w:firstColumn="1" w:lastColumn="0" w:noHBand="0" w:noVBand="1"/>
      </w:tblPr>
      <w:tblGrid>
        <w:gridCol w:w="2379"/>
        <w:gridCol w:w="2039"/>
        <w:gridCol w:w="2416"/>
        <w:gridCol w:w="2022"/>
      </w:tblGrid>
      <w:tr w:rsidR="00C73228" w14:paraId="035EE4FC" w14:textId="77777777" w:rsidTr="00C056E4">
        <w:tc>
          <w:tcPr>
            <w:tcW w:w="2379" w:type="dxa"/>
            <w:vAlign w:val="center"/>
          </w:tcPr>
          <w:p w14:paraId="54E00941" w14:textId="77777777" w:rsidR="00C73228" w:rsidRPr="009A6478" w:rsidRDefault="00C73228" w:rsidP="003A289F">
            <w:pPr>
              <w:jc w:val="center"/>
              <w:rPr>
                <w:b/>
                <w:bCs/>
              </w:rPr>
            </w:pPr>
            <w:r w:rsidRPr="009A6478">
              <w:rPr>
                <w:b/>
                <w:bCs/>
              </w:rPr>
              <w:t>JSON Property</w:t>
            </w:r>
          </w:p>
        </w:tc>
        <w:tc>
          <w:tcPr>
            <w:tcW w:w="2039"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2022" w:type="dxa"/>
            <w:vAlign w:val="center"/>
          </w:tcPr>
          <w:p w14:paraId="4801AD37" w14:textId="77777777" w:rsidR="00C73228" w:rsidRPr="009A6478" w:rsidRDefault="00C73228" w:rsidP="003A289F">
            <w:pPr>
              <w:jc w:val="center"/>
              <w:rPr>
                <w:b/>
                <w:bCs/>
              </w:rPr>
            </w:pPr>
            <w:r>
              <w:rPr>
                <w:b/>
                <w:bCs/>
              </w:rPr>
              <w:t>Obligation</w:t>
            </w:r>
          </w:p>
        </w:tc>
      </w:tr>
      <w:tr w:rsidR="00C73228" w14:paraId="06B9D434" w14:textId="77777777" w:rsidTr="00C056E4">
        <w:tc>
          <w:tcPr>
            <w:tcW w:w="2379" w:type="dxa"/>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2039" w:type="dxa"/>
            <w:vAlign w:val="center"/>
          </w:tcPr>
          <w:p w14:paraId="4A635108" w14:textId="241AFF22" w:rsidR="00C73228" w:rsidRDefault="00C73228" w:rsidP="003A289F">
            <w:pPr>
              <w:rPr>
                <w:lang w:eastAsia="zh-CN"/>
              </w:rPr>
            </w:pPr>
            <w:r>
              <w:rPr>
                <w:lang w:eastAsia="zh-CN"/>
              </w:rPr>
              <w:t>Type of the training data.</w:t>
            </w:r>
          </w:p>
        </w:tc>
        <w:tc>
          <w:tcPr>
            <w:tcW w:w="2416" w:type="dxa"/>
            <w:vAlign w:val="center"/>
          </w:tcPr>
          <w:p w14:paraId="5F287FAA" w14:textId="428EE0D9" w:rsidR="00C73228" w:rsidRDefault="00C73228" w:rsidP="003A289F">
            <w:pPr>
              <w:rPr>
                <w:lang w:eastAsia="zh-CN"/>
              </w:rPr>
            </w:pPr>
            <w:r>
              <w:rPr>
                <w:lang w:eastAsia="zh-CN"/>
              </w:rPr>
              <w:t>“TrainingData”</w:t>
            </w:r>
          </w:p>
        </w:tc>
        <w:tc>
          <w:tcPr>
            <w:tcW w:w="2022" w:type="dxa"/>
          </w:tcPr>
          <w:p w14:paraId="2FB67BD8" w14:textId="77777777" w:rsidR="00C73228" w:rsidRDefault="00C73228" w:rsidP="003A289F">
            <w:pPr>
              <w:rPr>
                <w:lang w:eastAsia="zh-CN"/>
              </w:rPr>
            </w:pPr>
            <w:r>
              <w:rPr>
                <w:rFonts w:hint="eastAsia"/>
                <w:lang w:eastAsia="zh-CN"/>
              </w:rPr>
              <w:t>M</w:t>
            </w:r>
            <w:r>
              <w:rPr>
                <w:lang w:eastAsia="zh-CN"/>
              </w:rPr>
              <w:t>andatory</w:t>
            </w:r>
          </w:p>
        </w:tc>
      </w:tr>
      <w:tr w:rsidR="00C73228" w14:paraId="462A7800" w14:textId="77777777" w:rsidTr="00C056E4">
        <w:tc>
          <w:tcPr>
            <w:tcW w:w="2379" w:type="dxa"/>
            <w:vAlign w:val="center"/>
          </w:tcPr>
          <w:p w14:paraId="220E945A" w14:textId="77777777" w:rsidR="00C73228" w:rsidRDefault="00C73228" w:rsidP="003A289F">
            <w:pPr>
              <w:rPr>
                <w:lang w:eastAsia="zh-CN"/>
              </w:rPr>
            </w:pPr>
            <w:r>
              <w:rPr>
                <w:lang w:eastAsia="zh-CN"/>
              </w:rPr>
              <w:t>id</w:t>
            </w:r>
          </w:p>
        </w:tc>
        <w:tc>
          <w:tcPr>
            <w:tcW w:w="2039" w:type="dxa"/>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2022" w:type="dxa"/>
          </w:tcPr>
          <w:p w14:paraId="4954681A" w14:textId="77777777" w:rsidR="00C73228" w:rsidRDefault="00C73228" w:rsidP="003A289F">
            <w:pPr>
              <w:rPr>
                <w:lang w:eastAsia="zh-CN"/>
              </w:rPr>
            </w:pPr>
            <w:r>
              <w:rPr>
                <w:rFonts w:hint="eastAsia"/>
                <w:lang w:eastAsia="zh-CN"/>
              </w:rPr>
              <w:t>M</w:t>
            </w:r>
            <w:r>
              <w:rPr>
                <w:lang w:eastAsia="zh-CN"/>
              </w:rPr>
              <w:t>andatory</w:t>
            </w:r>
          </w:p>
        </w:tc>
      </w:tr>
      <w:tr w:rsidR="00A63F91" w14:paraId="59357EAC" w14:textId="77777777" w:rsidTr="00C056E4">
        <w:tc>
          <w:tcPr>
            <w:tcW w:w="2379" w:type="dxa"/>
            <w:vAlign w:val="center"/>
          </w:tcPr>
          <w:p w14:paraId="664A6792" w14:textId="135B41A2" w:rsidR="00A63F91" w:rsidRDefault="00A63F91" w:rsidP="00A63F91">
            <w:r>
              <w:rPr>
                <w:lang w:eastAsia="zh-CN"/>
              </w:rPr>
              <w:t>trainingType</w:t>
            </w:r>
          </w:p>
        </w:tc>
        <w:tc>
          <w:tcPr>
            <w:tcW w:w="2039" w:type="dxa"/>
            <w:vAlign w:val="center"/>
          </w:tcPr>
          <w:p w14:paraId="4F74487F" w14:textId="2EEA6883" w:rsidR="00A63F91" w:rsidRDefault="00A63F91" w:rsidP="00A63F91">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A63F91" w:rsidRDefault="00A63F91" w:rsidP="00A63F91">
            <w:r>
              <w:rPr>
                <w:rFonts w:hint="eastAsia"/>
                <w:lang w:eastAsia="zh-CN"/>
              </w:rPr>
              <w:t>AI_TrainingTypeCode [</w:t>
            </w:r>
            <w:r>
              <w:rPr>
                <w:lang w:eastAsia="zh-CN"/>
              </w:rPr>
              <w:t>0..1</w:t>
            </w:r>
            <w:r>
              <w:rPr>
                <w:rFonts w:hint="eastAsia"/>
                <w:lang w:eastAsia="zh-CN"/>
              </w:rPr>
              <w:t>]</w:t>
            </w:r>
          </w:p>
        </w:tc>
        <w:tc>
          <w:tcPr>
            <w:tcW w:w="2022" w:type="dxa"/>
          </w:tcPr>
          <w:p w14:paraId="22EF8106" w14:textId="4D9CB7A5" w:rsidR="00A63F91" w:rsidRDefault="00A63F91" w:rsidP="00A63F91">
            <w:r>
              <w:rPr>
                <w:rFonts w:hint="eastAsia"/>
                <w:lang w:eastAsia="zh-CN"/>
              </w:rPr>
              <w:t>O</w:t>
            </w:r>
            <w:r>
              <w:rPr>
                <w:lang w:eastAsia="zh-CN"/>
              </w:rPr>
              <w:t>ptional</w:t>
            </w:r>
          </w:p>
        </w:tc>
      </w:tr>
      <w:tr w:rsidR="00A63F91" w14:paraId="47EC2586" w14:textId="77777777" w:rsidTr="00C056E4">
        <w:tc>
          <w:tcPr>
            <w:tcW w:w="2379" w:type="dxa"/>
            <w:vAlign w:val="center"/>
          </w:tcPr>
          <w:p w14:paraId="74496EDD" w14:textId="63F8D2B6" w:rsidR="00A63F91" w:rsidRDefault="00A63F91" w:rsidP="00A63F91">
            <w:r>
              <w:rPr>
                <w:rFonts w:hint="eastAsia"/>
                <w:lang w:eastAsia="zh-CN"/>
              </w:rPr>
              <w:t>numberOfLab</w:t>
            </w:r>
            <w:r w:rsidR="00A141E5">
              <w:rPr>
                <w:lang w:eastAsia="zh-CN"/>
              </w:rPr>
              <w:t>e</w:t>
            </w:r>
            <w:r>
              <w:rPr>
                <w:rFonts w:hint="eastAsia"/>
                <w:lang w:eastAsia="zh-CN"/>
              </w:rPr>
              <w:t>ls</w:t>
            </w:r>
          </w:p>
        </w:tc>
        <w:tc>
          <w:tcPr>
            <w:tcW w:w="2039" w:type="dxa"/>
            <w:vAlign w:val="center"/>
          </w:tcPr>
          <w:p w14:paraId="402F0115" w14:textId="71B84274" w:rsidR="00A63F91" w:rsidRDefault="00A63F91" w:rsidP="00A63F91">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55D082F6" w:rsidR="00A63F91" w:rsidRDefault="00A63F91" w:rsidP="00A63F91">
            <w:r>
              <w:rPr>
                <w:rFonts w:hint="eastAsia"/>
                <w:lang w:eastAsia="zh-CN"/>
              </w:rPr>
              <w:t>Int [</w:t>
            </w:r>
            <w:r>
              <w:rPr>
                <w:lang w:eastAsia="zh-CN"/>
              </w:rPr>
              <w:t>0..1</w:t>
            </w:r>
            <w:r>
              <w:rPr>
                <w:rFonts w:hint="eastAsia"/>
                <w:lang w:eastAsia="zh-CN"/>
              </w:rPr>
              <w:t>]</w:t>
            </w:r>
          </w:p>
        </w:tc>
        <w:tc>
          <w:tcPr>
            <w:tcW w:w="2022" w:type="dxa"/>
          </w:tcPr>
          <w:p w14:paraId="25F1CA57" w14:textId="2DA7BCC9" w:rsidR="00A63F91" w:rsidRDefault="00A63F91" w:rsidP="00A63F91">
            <w:r>
              <w:rPr>
                <w:rFonts w:hint="eastAsia"/>
                <w:lang w:eastAsia="zh-CN"/>
              </w:rPr>
              <w:t>O</w:t>
            </w:r>
            <w:r>
              <w:rPr>
                <w:lang w:eastAsia="zh-CN"/>
              </w:rPr>
              <w:t>ptional</w:t>
            </w:r>
          </w:p>
        </w:tc>
      </w:tr>
      <w:tr w:rsidR="003E257E" w14:paraId="17D08379" w14:textId="77777777" w:rsidTr="00C056E4">
        <w:tc>
          <w:tcPr>
            <w:tcW w:w="2379" w:type="dxa"/>
            <w:vAlign w:val="center"/>
          </w:tcPr>
          <w:p w14:paraId="22A859CB" w14:textId="0CADB5D7" w:rsidR="003E257E" w:rsidRDefault="003E257E" w:rsidP="003E257E">
            <w:r>
              <w:rPr>
                <w:rFonts w:hint="eastAsia"/>
                <w:lang w:eastAsia="zh-CN"/>
              </w:rPr>
              <w:lastRenderedPageBreak/>
              <w:t>g</w:t>
            </w:r>
            <w:r>
              <w:rPr>
                <w:lang w:eastAsia="zh-CN"/>
              </w:rPr>
              <w:t>enericAttributes</w:t>
            </w:r>
          </w:p>
        </w:tc>
        <w:tc>
          <w:tcPr>
            <w:tcW w:w="2039" w:type="dxa"/>
          </w:tcPr>
          <w:p w14:paraId="2F8986FE" w14:textId="7503BF7B" w:rsidR="003E257E" w:rsidRDefault="003E257E" w:rsidP="003E257E">
            <w:r>
              <w:rPr>
                <w:lang w:eastAsia="zh-CN"/>
              </w:rPr>
              <w:t>Attributes of the training data that are not defined.</w:t>
            </w:r>
          </w:p>
        </w:tc>
        <w:tc>
          <w:tcPr>
            <w:tcW w:w="2416" w:type="dxa"/>
          </w:tcPr>
          <w:p w14:paraId="4A0C8FFC" w14:textId="66C19A9D" w:rsidR="003E257E" w:rsidRDefault="003E257E" w:rsidP="003E257E">
            <w:r>
              <w:rPr>
                <w:rFonts w:hint="eastAsia"/>
                <w:lang w:eastAsia="zh-CN"/>
              </w:rPr>
              <w:t>G</w:t>
            </w:r>
            <w:r>
              <w:rPr>
                <w:lang w:eastAsia="zh-CN"/>
              </w:rPr>
              <w:t>enericAttribute [0..*]</w:t>
            </w:r>
          </w:p>
        </w:tc>
        <w:tc>
          <w:tcPr>
            <w:tcW w:w="2022" w:type="dxa"/>
          </w:tcPr>
          <w:p w14:paraId="5EFC803D" w14:textId="2C5563CF" w:rsidR="003E257E" w:rsidRDefault="003E257E" w:rsidP="003E257E">
            <w:r>
              <w:rPr>
                <w:rFonts w:hint="eastAsia"/>
                <w:lang w:eastAsia="zh-CN"/>
              </w:rPr>
              <w:t>O</w:t>
            </w:r>
            <w:r>
              <w:rPr>
                <w:lang w:eastAsia="zh-CN"/>
              </w:rPr>
              <w:t>ptional</w:t>
            </w:r>
          </w:p>
        </w:tc>
      </w:tr>
      <w:tr w:rsidR="00A409BE" w14:paraId="185F54A8" w14:textId="77777777" w:rsidTr="00C056E4">
        <w:tc>
          <w:tcPr>
            <w:tcW w:w="2379" w:type="dxa"/>
            <w:vAlign w:val="center"/>
          </w:tcPr>
          <w:p w14:paraId="15819EA8" w14:textId="73337E31" w:rsidR="00A409BE" w:rsidRDefault="00A409BE" w:rsidP="003E257E">
            <w:pPr>
              <w:rPr>
                <w:lang w:eastAsia="zh-CN"/>
              </w:rPr>
            </w:pPr>
            <w:r>
              <w:rPr>
                <w:rFonts w:hint="eastAsia"/>
                <w:lang w:eastAsia="zh-CN"/>
              </w:rPr>
              <w:t>l</w:t>
            </w:r>
            <w:r>
              <w:rPr>
                <w:lang w:eastAsia="zh-CN"/>
              </w:rPr>
              <w:t>abels</w:t>
            </w:r>
          </w:p>
        </w:tc>
        <w:tc>
          <w:tcPr>
            <w:tcW w:w="2039" w:type="dxa"/>
          </w:tcPr>
          <w:p w14:paraId="28B049A8" w14:textId="00BDE4A2" w:rsidR="00A409BE" w:rsidRDefault="00A409BE" w:rsidP="003E257E">
            <w:pPr>
              <w:rPr>
                <w:lang w:eastAsia="zh-CN"/>
              </w:rPr>
            </w:pPr>
            <w:r>
              <w:rPr>
                <w:rFonts w:hint="eastAsia"/>
                <w:lang w:eastAsia="zh-CN"/>
              </w:rPr>
              <w:t>L</w:t>
            </w:r>
            <w:r>
              <w:rPr>
                <w:lang w:eastAsia="zh-CN"/>
              </w:rPr>
              <w:t>abels in the training data.</w:t>
            </w:r>
          </w:p>
        </w:tc>
        <w:tc>
          <w:tcPr>
            <w:tcW w:w="2416" w:type="dxa"/>
          </w:tcPr>
          <w:p w14:paraId="0E067578" w14:textId="5E6FB026" w:rsidR="00A409BE" w:rsidRPr="00A409BE" w:rsidRDefault="00A409BE" w:rsidP="003E257E">
            <w:pPr>
              <w:rPr>
                <w:lang w:eastAsia="zh-CN"/>
              </w:rPr>
            </w:pPr>
            <w:r>
              <w:rPr>
                <w:lang w:eastAsia="zh-CN"/>
              </w:rPr>
              <w:t>AI_L</w:t>
            </w:r>
            <w:r>
              <w:rPr>
                <w:rFonts w:hint="eastAsia"/>
                <w:lang w:eastAsia="zh-CN"/>
              </w:rPr>
              <w:t>ab</w:t>
            </w:r>
            <w:r>
              <w:rPr>
                <w:lang w:eastAsia="zh-CN"/>
              </w:rPr>
              <w:t>el [1..*]</w:t>
            </w:r>
          </w:p>
        </w:tc>
        <w:tc>
          <w:tcPr>
            <w:tcW w:w="2022" w:type="dxa"/>
          </w:tcPr>
          <w:p w14:paraId="28D5425B" w14:textId="2413AF14" w:rsidR="00A409BE" w:rsidRDefault="00A409BE" w:rsidP="003E257E">
            <w:pPr>
              <w:rPr>
                <w:lang w:eastAsia="zh-CN"/>
              </w:rPr>
            </w:pPr>
            <w:r>
              <w:rPr>
                <w:rFonts w:hint="eastAsia"/>
                <w:lang w:eastAsia="zh-CN"/>
              </w:rPr>
              <w:t>M</w:t>
            </w:r>
            <w:r>
              <w:rPr>
                <w:lang w:eastAsia="zh-CN"/>
              </w:rPr>
              <w:t>andatory</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3B2C0365" w:rsidR="00A141E5" w:rsidRDefault="00A141E5" w:rsidP="00A141E5">
      <w:pPr>
        <w:rPr>
          <w:lang w:eastAsia="zh-CN"/>
        </w:rPr>
      </w:pPr>
      <w:r>
        <w:rPr>
          <w:lang w:eastAsia="zh-CN"/>
        </w:rPr>
        <w:t xml:space="preserve">    “type”: “TrainingData”,</w:t>
      </w:r>
    </w:p>
    <w:p w14:paraId="342B0EAC" w14:textId="1603F238" w:rsidR="00A141E5" w:rsidRDefault="00A141E5" w:rsidP="00A141E5">
      <w:pPr>
        <w:ind w:firstLine="240"/>
        <w:rPr>
          <w:lang w:eastAsia="zh-CN"/>
        </w:rPr>
      </w:pPr>
      <w:r>
        <w:rPr>
          <w:lang w:eastAsia="zh-CN"/>
        </w:rPr>
        <w:t>“id”: “viaduct_57”,</w:t>
      </w:r>
    </w:p>
    <w:p w14:paraId="4C84998F" w14:textId="557EC075" w:rsidR="00A141E5" w:rsidRPr="00A141E5" w:rsidRDefault="00A141E5" w:rsidP="00A141E5">
      <w:pPr>
        <w:ind w:firstLine="240"/>
        <w:rPr>
          <w:lang w:eastAsia="zh-CN"/>
        </w:rPr>
      </w:pPr>
      <w:r>
        <w:rPr>
          <w:lang w:eastAsia="zh-CN"/>
        </w:rPr>
        <w:t>“numberOfLabels”</w:t>
      </w:r>
      <w:r w:rsidR="00623A19">
        <w:rPr>
          <w:lang w:eastAsia="zh-CN"/>
        </w:rPr>
        <w:t>: 1</w:t>
      </w:r>
      <w:r w:rsidR="002738FE">
        <w:rPr>
          <w:lang w:eastAsia="zh-CN"/>
        </w:rPr>
        <w:t>,</w:t>
      </w:r>
    </w:p>
    <w:p w14:paraId="4CF4001A" w14:textId="138FEBD9" w:rsidR="00A141E5" w:rsidRDefault="00A141E5" w:rsidP="00A141E5">
      <w:pPr>
        <w:rPr>
          <w:lang w:eastAsia="zh-CN"/>
        </w:rPr>
      </w:pPr>
      <w:r>
        <w:rPr>
          <w:lang w:eastAsia="zh-CN"/>
        </w:rPr>
        <w:t xml:space="preserve">    “labels”: [</w:t>
      </w:r>
      <w:r w:rsidR="00A7795C">
        <w:rPr>
          <w:lang w:eastAsia="zh-CN"/>
        </w:rPr>
        <w:t>{..}</w:t>
      </w:r>
      <w:r>
        <w:rPr>
          <w:lang w:eastAsia="zh-CN"/>
        </w:rPr>
        <w:t>]</w:t>
      </w:r>
    </w:p>
    <w:p w14:paraId="65FDEDE3" w14:textId="1F188324" w:rsidR="00C056E4" w:rsidRDefault="00A141E5" w:rsidP="00A141E5">
      <w:pPr>
        <w:rPr>
          <w:lang w:eastAsia="zh-CN"/>
        </w:rPr>
      </w:pPr>
      <w:r>
        <w:rPr>
          <w:lang w:eastAsia="zh-CN"/>
        </w:rPr>
        <w:t>}</w:t>
      </w:r>
    </w:p>
    <w:p w14:paraId="0A6BB268" w14:textId="60A7E757" w:rsidR="00001130" w:rsidRDefault="00001130" w:rsidP="00A141E5">
      <w:pPr>
        <w:rPr>
          <w:lang w:eastAsia="zh-CN"/>
        </w:rPr>
      </w:pPr>
    </w:p>
    <w:p w14:paraId="2698E2B0" w14:textId="745A57E1" w:rsidR="00EB1B38" w:rsidRDefault="00EB1B38" w:rsidP="00EB1B38">
      <w:pPr>
        <w:rPr>
          <w:lang w:val="en-GB" w:eastAsia="zh-CN"/>
        </w:rPr>
      </w:pPr>
      <w:r>
        <w:rPr>
          <w:rFonts w:hint="eastAsia"/>
          <w:lang w:val="en-GB" w:eastAsia="zh-CN"/>
        </w:rPr>
        <w:t>A</w:t>
      </w:r>
      <w:r>
        <w:rPr>
          <w:lang w:val="en-GB" w:eastAsia="zh-CN"/>
        </w:rPr>
        <w:t xml:space="preserve">n AI_TrainingTypeCode is encoded as a text string whose value is </w:t>
      </w:r>
      <w:r w:rsidR="00BD0736">
        <w:rPr>
          <w:lang w:val="en-GB" w:eastAsia="zh-CN"/>
        </w:rPr>
        <w:t>one of “training”, “validation” or “test”</w:t>
      </w:r>
      <w:r>
        <w:rPr>
          <w:lang w:val="en-GB" w:eastAsia="zh-CN"/>
        </w:rPr>
        <w:t>.</w:t>
      </w:r>
    </w:p>
    <w:tbl>
      <w:tblPr>
        <w:tblStyle w:val="ad"/>
        <w:tblW w:w="0" w:type="auto"/>
        <w:tblLook w:val="04A0" w:firstRow="1" w:lastRow="0" w:firstColumn="1" w:lastColumn="0" w:noHBand="0" w:noVBand="1"/>
      </w:tblPr>
      <w:tblGrid>
        <w:gridCol w:w="1668"/>
        <w:gridCol w:w="7188"/>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65FFDDEE"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55DA11DB"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a text string whose value is one of “training”, “validation” or “test”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099A4132" w:rsidR="00141EA7" w:rsidRPr="00F6475A" w:rsidRDefault="00141EA7" w:rsidP="00141EA7">
      <w:pPr>
        <w:pStyle w:val="List1OGCletters"/>
        <w:numPr>
          <w:ilvl w:val="0"/>
          <w:numId w:val="25"/>
        </w:numPr>
        <w:rPr>
          <w:lang w:eastAsia="zh-CN"/>
        </w:rPr>
      </w:pPr>
      <w:r>
        <w:rPr>
          <w:lang w:eastAsia="zh-CN"/>
        </w:rPr>
        <w:t>“training”</w:t>
      </w:r>
      <w:r w:rsidRPr="00F6475A">
        <w:rPr>
          <w:lang w:eastAsia="zh-CN"/>
        </w:rPr>
        <w:t xml:space="preserve"> </w:t>
      </w:r>
    </w:p>
    <w:p w14:paraId="3A59588B" w14:textId="625C761E" w:rsidR="00141EA7" w:rsidRPr="00F6475A" w:rsidRDefault="00141EA7" w:rsidP="00141EA7">
      <w:pPr>
        <w:pStyle w:val="List1OGCletters"/>
        <w:numPr>
          <w:ilvl w:val="0"/>
          <w:numId w:val="13"/>
        </w:numPr>
        <w:rPr>
          <w:lang w:eastAsia="zh-CN"/>
        </w:rPr>
      </w:pPr>
      <w:r>
        <w:rPr>
          <w:lang w:eastAsia="zh-CN"/>
        </w:rPr>
        <w:t>“validation”</w:t>
      </w:r>
    </w:p>
    <w:p w14:paraId="2462F137" w14:textId="117F30D6" w:rsidR="00001130" w:rsidRDefault="00141EA7" w:rsidP="00A141E5">
      <w:pPr>
        <w:pStyle w:val="List1OGCletters"/>
        <w:numPr>
          <w:ilvl w:val="0"/>
          <w:numId w:val="13"/>
        </w:numPr>
        <w:rPr>
          <w:lang w:eastAsia="zh-CN"/>
        </w:rPr>
      </w:pPr>
      <w:r w:rsidRPr="00F6475A">
        <w:rPr>
          <w:lang w:eastAsia="zh-CN"/>
        </w:rPr>
        <w:t xml:space="preserve"> </w:t>
      </w:r>
      <w:r>
        <w:rPr>
          <w:lang w:eastAsia="zh-CN"/>
        </w:rPr>
        <w:t>“test”</w:t>
      </w:r>
      <w:r w:rsidRPr="00F6475A">
        <w:rPr>
          <w:lang w:eastAsia="zh-CN"/>
        </w:rPr>
        <w:t xml:space="preserve"> </w:t>
      </w:r>
    </w:p>
    <w:p w14:paraId="0BC1F5D5" w14:textId="74746F12" w:rsidR="005D2992" w:rsidRDefault="005D2992" w:rsidP="005D2992">
      <w:pPr>
        <w:rPr>
          <w:lang w:val="en-GB" w:eastAsia="zh-CN"/>
        </w:rPr>
      </w:pPr>
      <w:r>
        <w:rPr>
          <w:lang w:val="en-GB" w:eastAsia="zh-CN"/>
        </w:rPr>
        <w:t>An AI_EOTrainingData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3F2FA537" w:rsidR="005D2992" w:rsidRDefault="005D2992" w:rsidP="003A289F">
            <w:pPr>
              <w:rPr>
                <w:lang w:eastAsia="zh-CN"/>
              </w:rPr>
            </w:pPr>
            <w:r>
              <w:rPr>
                <w:rFonts w:hint="eastAsia"/>
                <w:lang w:eastAsia="zh-CN"/>
              </w:rPr>
              <w:t>/</w:t>
            </w:r>
            <w:r>
              <w:rPr>
                <w:lang w:eastAsia="zh-CN"/>
              </w:rPr>
              <w:t>req/ai-training-dataset/eo-training-data</w:t>
            </w:r>
          </w:p>
          <w:p w14:paraId="2BF8E082" w14:textId="068364FB"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shall implement the properties both </w:t>
            </w:r>
            <w:r>
              <w:rPr>
                <w:lang w:eastAsia="zh-CN"/>
              </w:rPr>
              <w:lastRenderedPageBreak/>
              <w:t xml:space="preserve">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0"/>
        <w:keepNext/>
        <w:jc w:val="center"/>
      </w:pPr>
      <w:bookmarkStart w:id="45" w:name="_Ref112413019"/>
      <w:r>
        <w:t xml:space="preserve">Table </w:t>
      </w:r>
      <w:fldSimple w:instr=" SEQ Table \* ARABIC ">
        <w:r w:rsidR="000D67EA">
          <w:rPr>
            <w:noProof/>
          </w:rPr>
          <w:t>7</w:t>
        </w:r>
      </w:fldSimple>
      <w:bookmarkEnd w:id="45"/>
      <w:r>
        <w:t xml:space="preserve"> AI_EOTrainingData properties</w:t>
      </w:r>
    </w:p>
    <w:tbl>
      <w:tblPr>
        <w:tblStyle w:val="ad"/>
        <w:tblW w:w="0" w:type="auto"/>
        <w:tblLook w:val="04A0" w:firstRow="1" w:lastRow="0" w:firstColumn="1" w:lastColumn="0" w:noHBand="0" w:noVBand="1"/>
      </w:tblPr>
      <w:tblGrid>
        <w:gridCol w:w="2379"/>
        <w:gridCol w:w="2039"/>
        <w:gridCol w:w="2416"/>
        <w:gridCol w:w="2022"/>
      </w:tblGrid>
      <w:tr w:rsidR="005D2992" w14:paraId="25E33325" w14:textId="77777777" w:rsidTr="003A289F">
        <w:tc>
          <w:tcPr>
            <w:tcW w:w="2379" w:type="dxa"/>
            <w:vAlign w:val="center"/>
          </w:tcPr>
          <w:p w14:paraId="7789FCA2" w14:textId="77777777" w:rsidR="005D2992" w:rsidRPr="009A6478" w:rsidRDefault="005D2992" w:rsidP="003A289F">
            <w:pPr>
              <w:jc w:val="center"/>
              <w:rPr>
                <w:b/>
                <w:bCs/>
              </w:rPr>
            </w:pPr>
            <w:r w:rsidRPr="009A6478">
              <w:rPr>
                <w:b/>
                <w:bCs/>
              </w:rPr>
              <w:t>JSON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02836896" w:rsidR="005C5EE4" w:rsidRDefault="005C5EE4" w:rsidP="005C5EE4">
            <w:pPr>
              <w:rPr>
                <w:lang w:eastAsia="zh-CN"/>
              </w:rPr>
            </w:pPr>
            <w:r>
              <w:rPr>
                <w:lang w:eastAsia="zh-CN"/>
              </w:rPr>
              <w:t>“EOTrainingData”</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r>
              <w:rPr>
                <w:rFonts w:hint="eastAsia"/>
                <w:lang w:eastAsia="zh-CN"/>
              </w:rPr>
              <w:t>dat</w:t>
            </w:r>
            <w:r w:rsidR="00920266">
              <w:rPr>
                <w:lang w:eastAsia="zh-CN"/>
              </w:rPr>
              <w:t>e</w:t>
            </w:r>
            <w:r>
              <w:rPr>
                <w:rFonts w:hint="eastAsia"/>
                <w:lang w:eastAsia="zh-CN"/>
              </w:rPr>
              <w:t>Time</w:t>
            </w:r>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t>dat</w:t>
            </w:r>
            <w:r>
              <w:rPr>
                <w:lang w:eastAsia="zh-CN"/>
              </w:rPr>
              <w:t>aURL</w:t>
            </w:r>
          </w:p>
        </w:tc>
        <w:tc>
          <w:tcPr>
            <w:tcW w:w="2039"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r w:rsidR="00937E4A" w14:paraId="19E3AB65" w14:textId="77777777" w:rsidTr="003A289F">
        <w:tc>
          <w:tcPr>
            <w:tcW w:w="2379" w:type="dxa"/>
            <w:vAlign w:val="center"/>
          </w:tcPr>
          <w:p w14:paraId="7052EAA3" w14:textId="1D215BA0" w:rsidR="00937E4A" w:rsidRDefault="00937E4A" w:rsidP="00937E4A">
            <w:pPr>
              <w:rPr>
                <w:lang w:eastAsia="zh-CN"/>
              </w:rPr>
            </w:pPr>
            <w:r>
              <w:rPr>
                <w:rFonts w:hint="eastAsia"/>
                <w:lang w:eastAsia="zh-CN"/>
              </w:rPr>
              <w:t>d</w:t>
            </w:r>
            <w:r>
              <w:rPr>
                <w:lang w:eastAsia="zh-CN"/>
              </w:rPr>
              <w:t>ataSourceId</w:t>
            </w:r>
          </w:p>
        </w:tc>
        <w:tc>
          <w:tcPr>
            <w:tcW w:w="2039" w:type="dxa"/>
            <w:vAlign w:val="center"/>
          </w:tcPr>
          <w:p w14:paraId="38006FB8" w14:textId="42577E34" w:rsidR="00937E4A" w:rsidRDefault="00937E4A" w:rsidP="00937E4A">
            <w:pPr>
              <w:rPr>
                <w:lang w:eastAsia="zh-CN"/>
              </w:rPr>
            </w:pPr>
            <w:r>
              <w:rPr>
                <w:rFonts w:hint="eastAsia"/>
                <w:lang w:eastAsia="zh-CN"/>
              </w:rPr>
              <w:t>I</w:t>
            </w:r>
            <w:r>
              <w:rPr>
                <w:lang w:eastAsia="zh-CN"/>
              </w:rPr>
              <w:t>dentities of the EO data sources.</w:t>
            </w:r>
          </w:p>
        </w:tc>
        <w:tc>
          <w:tcPr>
            <w:tcW w:w="2416" w:type="dxa"/>
            <w:vAlign w:val="center"/>
          </w:tcPr>
          <w:p w14:paraId="03CAAD1B" w14:textId="31216C6E" w:rsidR="00937E4A" w:rsidRDefault="00937E4A" w:rsidP="00937E4A">
            <w:pPr>
              <w:rPr>
                <w:lang w:eastAsia="zh-CN"/>
              </w:rPr>
            </w:pPr>
            <w:r>
              <w:rPr>
                <w:rFonts w:hint="eastAsia"/>
                <w:lang w:eastAsia="zh-CN"/>
              </w:rPr>
              <w:t>C</w:t>
            </w:r>
            <w:r>
              <w:rPr>
                <w:lang w:eastAsia="zh-CN"/>
              </w:rPr>
              <w:t>haracterString [1..*]</w:t>
            </w:r>
          </w:p>
        </w:tc>
        <w:tc>
          <w:tcPr>
            <w:tcW w:w="2022" w:type="dxa"/>
          </w:tcPr>
          <w:p w14:paraId="115F8E52" w14:textId="42C758A4" w:rsidR="00937E4A" w:rsidRDefault="00055560" w:rsidP="00937E4A">
            <w:pPr>
              <w:rPr>
                <w:lang w:eastAsia="zh-CN"/>
              </w:rPr>
            </w:pPr>
            <w:r>
              <w:rPr>
                <w:rFonts w:hint="eastAsia"/>
                <w:lang w:eastAsia="zh-CN"/>
              </w:rPr>
              <w:t>M</w:t>
            </w:r>
            <w:r>
              <w:rPr>
                <w:lang w:eastAsia="zh-CN"/>
              </w:rPr>
              <w:t>andatory</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4E835010" w14:textId="77777777" w:rsidR="005D2992" w:rsidRDefault="005D2992" w:rsidP="005D2992">
      <w:pPr>
        <w:rPr>
          <w:lang w:eastAsia="zh-CN"/>
        </w:rPr>
      </w:pPr>
      <w:r>
        <w:rPr>
          <w:lang w:eastAsia="zh-CN"/>
        </w:rPr>
        <w:t>{</w:t>
      </w:r>
    </w:p>
    <w:p w14:paraId="1EA35E44" w14:textId="27EE01F5" w:rsidR="005D2992" w:rsidRDefault="005D2992" w:rsidP="005D2992">
      <w:pPr>
        <w:rPr>
          <w:lang w:eastAsia="zh-CN"/>
        </w:rPr>
      </w:pPr>
      <w:r>
        <w:rPr>
          <w:lang w:eastAsia="zh-CN"/>
        </w:rPr>
        <w:t xml:space="preserve">    “type”: “</w:t>
      </w:r>
      <w:r w:rsidR="002738FE">
        <w:rPr>
          <w:lang w:eastAsia="zh-CN"/>
        </w:rPr>
        <w:t>EO</w:t>
      </w:r>
      <w:r>
        <w:rPr>
          <w:lang w:eastAsia="zh-CN"/>
        </w:rPr>
        <w:t>TrainingData”,</w:t>
      </w:r>
    </w:p>
    <w:p w14:paraId="7C64121E" w14:textId="7AAA2809" w:rsidR="005D2992" w:rsidRDefault="005D2992" w:rsidP="005D2992">
      <w:pPr>
        <w:ind w:firstLine="240"/>
        <w:rPr>
          <w:lang w:eastAsia="zh-CN"/>
        </w:rPr>
      </w:pPr>
      <w:r>
        <w:rPr>
          <w:lang w:eastAsia="zh-CN"/>
        </w:rPr>
        <w:t>“id”: “viaduct_57”,</w:t>
      </w:r>
    </w:p>
    <w:p w14:paraId="6CCED1CF" w14:textId="5596F793" w:rsidR="002738FE" w:rsidRDefault="002738FE" w:rsidP="005D2992">
      <w:pPr>
        <w:ind w:firstLine="240"/>
        <w:rPr>
          <w:lang w:eastAsia="zh-CN"/>
        </w:rPr>
      </w:pPr>
      <w:r>
        <w:rPr>
          <w:lang w:eastAsia="zh-CN"/>
        </w:rPr>
        <w:t>“extent”: [-180, -90, 180, 90],</w:t>
      </w:r>
    </w:p>
    <w:p w14:paraId="26180AAD" w14:textId="3892D5A7" w:rsidR="005D2992" w:rsidRDefault="005D2992" w:rsidP="005D2992">
      <w:pPr>
        <w:ind w:firstLine="240"/>
        <w:rPr>
          <w:lang w:eastAsia="zh-CN"/>
        </w:rPr>
      </w:pPr>
      <w:r>
        <w:rPr>
          <w:lang w:eastAsia="zh-CN"/>
        </w:rPr>
        <w:t>“numberOfLabels”: 1</w:t>
      </w:r>
      <w:r w:rsidR="002738FE">
        <w:rPr>
          <w:lang w:eastAsia="zh-CN"/>
        </w:rPr>
        <w:t>,</w:t>
      </w:r>
    </w:p>
    <w:p w14:paraId="4C8C3AFF" w14:textId="377BDC4D" w:rsidR="002738FE" w:rsidRDefault="002738FE" w:rsidP="005D2992">
      <w:pPr>
        <w:ind w:firstLine="240"/>
        <w:rPr>
          <w:lang w:eastAsia="zh-CN"/>
        </w:rPr>
      </w:pPr>
      <w:r>
        <w:rPr>
          <w:lang w:eastAsia="zh-CN"/>
        </w:rPr>
        <w:t>“dat</w:t>
      </w:r>
      <w:r w:rsidR="00920266">
        <w:rPr>
          <w:lang w:eastAsia="zh-CN"/>
        </w:rPr>
        <w:t>e</w:t>
      </w:r>
      <w:r>
        <w:rPr>
          <w:lang w:eastAsia="zh-CN"/>
        </w:rPr>
        <w:t>Time”: “2017”,</w:t>
      </w:r>
    </w:p>
    <w:p w14:paraId="23AF313C" w14:textId="09E6EAF9" w:rsidR="002738FE" w:rsidRDefault="002738FE" w:rsidP="005D2992">
      <w:pPr>
        <w:ind w:firstLine="240"/>
        <w:rPr>
          <w:lang w:eastAsia="zh-CN"/>
        </w:rPr>
      </w:pPr>
      <w:r>
        <w:rPr>
          <w:lang w:eastAsia="zh-CN"/>
        </w:rPr>
        <w:t>“</w:t>
      </w:r>
      <w:r w:rsidRPr="002738FE">
        <w:rPr>
          <w:lang w:eastAsia="zh-CN"/>
        </w:rPr>
        <w:t>dataSourceId</w:t>
      </w:r>
      <w:r>
        <w:rPr>
          <w:lang w:eastAsia="zh-CN"/>
        </w:rPr>
        <w:t>”</w:t>
      </w:r>
      <w:r w:rsidRPr="002738FE">
        <w:rPr>
          <w:lang w:eastAsia="zh-CN"/>
        </w:rPr>
        <w:t xml:space="preserve">: </w:t>
      </w:r>
      <w:r>
        <w:rPr>
          <w:lang w:eastAsia="zh-CN"/>
        </w:rPr>
        <w:t>“</w:t>
      </w:r>
      <w:r w:rsidRPr="002738FE">
        <w:rPr>
          <w:lang w:eastAsia="zh-CN"/>
        </w:rPr>
        <w:t>googleEarth</w:t>
      </w:r>
      <w:r>
        <w:rPr>
          <w:lang w:eastAsia="zh-CN"/>
        </w:rPr>
        <w:t>”,</w:t>
      </w:r>
    </w:p>
    <w:p w14:paraId="7AD109D3" w14:textId="4FFF52FF" w:rsidR="002738FE" w:rsidRPr="00A141E5" w:rsidRDefault="002738FE" w:rsidP="005D2992">
      <w:pPr>
        <w:ind w:firstLine="240"/>
        <w:rPr>
          <w:lang w:eastAsia="zh-CN"/>
        </w:rPr>
      </w:pPr>
      <w:r>
        <w:rPr>
          <w:lang w:eastAsia="zh-CN"/>
        </w:rPr>
        <w:t>“</w:t>
      </w:r>
      <w:r w:rsidRPr="002738FE">
        <w:rPr>
          <w:lang w:eastAsia="zh-CN"/>
        </w:rPr>
        <w:t>dataURL</w:t>
      </w:r>
      <w:r>
        <w:rPr>
          <w:lang w:eastAsia="zh-CN"/>
        </w:rPr>
        <w:t>”</w:t>
      </w:r>
      <w:r w:rsidRPr="002738FE">
        <w:rPr>
          <w:lang w:eastAsia="zh-CN"/>
        </w:rPr>
        <w:t xml:space="preserve">: </w:t>
      </w:r>
      <w:r>
        <w:rPr>
          <w:lang w:eastAsia="zh-CN"/>
        </w:rPr>
        <w:t>“</w:t>
      </w:r>
      <w:r w:rsidR="00C85480">
        <w:rPr>
          <w:lang w:eastAsia="zh-CN"/>
        </w:rPr>
        <w:t>/</w:t>
      </w:r>
      <w:r w:rsidRPr="002738FE">
        <w:rPr>
          <w:lang w:eastAsia="zh-CN"/>
        </w:rPr>
        <w:t>image/Viaduct/viaduct_57.jpg</w:t>
      </w:r>
      <w:r>
        <w:rPr>
          <w:lang w:eastAsia="zh-CN"/>
        </w:rPr>
        <w:t>”</w:t>
      </w:r>
      <w:r w:rsidRPr="002738FE">
        <w:rPr>
          <w:lang w:eastAsia="zh-CN"/>
        </w:rPr>
        <w:t>,</w:t>
      </w:r>
    </w:p>
    <w:p w14:paraId="035E5968" w14:textId="77777777" w:rsidR="005D2992" w:rsidRDefault="005D2992" w:rsidP="005D2992">
      <w:pPr>
        <w:rPr>
          <w:lang w:eastAsia="zh-CN"/>
        </w:rPr>
      </w:pPr>
      <w:r>
        <w:rPr>
          <w:lang w:eastAsia="zh-CN"/>
        </w:rPr>
        <w:t xml:space="preserve">    “labels”: [{..}]</w:t>
      </w:r>
    </w:p>
    <w:p w14:paraId="559893FE" w14:textId="77777777" w:rsidR="005D2992" w:rsidRDefault="005D2992" w:rsidP="005D2992">
      <w:pPr>
        <w:rPr>
          <w:lang w:eastAsia="zh-CN"/>
        </w:rPr>
      </w:pPr>
      <w:r>
        <w:rPr>
          <w:lang w:eastAsia="zh-CN"/>
        </w:rPr>
        <w:t>}</w:t>
      </w:r>
    </w:p>
    <w:p w14:paraId="632489A9" w14:textId="77777777" w:rsidR="005D2992" w:rsidRDefault="005D2992" w:rsidP="00A141E5">
      <w:pPr>
        <w:rPr>
          <w:lang w:eastAsia="zh-CN"/>
        </w:rPr>
      </w:pPr>
    </w:p>
    <w:p w14:paraId="4E414A87" w14:textId="1CE00F33" w:rsidR="00B32192" w:rsidRDefault="007C47BF" w:rsidP="00B32192">
      <w:pPr>
        <w:pStyle w:val="2"/>
      </w:pPr>
      <w:bookmarkStart w:id="46" w:name="_Toc113876802"/>
      <w:r>
        <w:t xml:space="preserve">Requirements class: </w:t>
      </w:r>
      <w:r w:rsidR="00B32192">
        <w:t>AI_Task</w:t>
      </w:r>
      <w:bookmarkEnd w:id="46"/>
    </w:p>
    <w:p w14:paraId="78CD190E" w14:textId="45C05919"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2C4A48">
        <w:rPr>
          <w:lang w:eastAsia="zh-CN"/>
        </w:rPr>
        <w:t>AI_Task</w:t>
      </w:r>
      <w:r w:rsidR="007C47BF">
        <w:rPr>
          <w:lang w:eastAsia="zh-CN"/>
        </w:rPr>
        <w:t xml:space="preserve"> 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0A73AE94" w:rsidR="005026D2" w:rsidRDefault="005026D2" w:rsidP="003A289F">
            <w:pPr>
              <w:rPr>
                <w:lang w:eastAsia="zh-CN"/>
              </w:rPr>
            </w:pPr>
            <w:r>
              <w:rPr>
                <w:rFonts w:hint="eastAsia"/>
                <w:lang w:eastAsia="zh-CN"/>
              </w:rPr>
              <w:t>/</w:t>
            </w:r>
            <w:r>
              <w:rPr>
                <w:lang w:eastAsia="zh-CN"/>
              </w:rPr>
              <w:t>req/ai-</w:t>
            </w:r>
            <w:r w:rsidR="008B6721">
              <w:rPr>
                <w:lang w:eastAsia="zh-CN"/>
              </w:rPr>
              <w:t>task</w:t>
            </w:r>
          </w:p>
        </w:tc>
      </w:tr>
      <w:tr w:rsidR="005026D2" w14:paraId="03295F2B" w14:textId="77777777" w:rsidTr="003A289F">
        <w:tc>
          <w:tcPr>
            <w:tcW w:w="4428"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5C3BF4C0" w14:textId="77777777" w:rsidR="005026D2" w:rsidRDefault="005026D2" w:rsidP="003A289F">
            <w:pPr>
              <w:rPr>
                <w:lang w:eastAsia="zh-CN"/>
              </w:rPr>
            </w:pPr>
            <w:r>
              <w:rPr>
                <w:rFonts w:hint="eastAsia"/>
                <w:lang w:eastAsia="zh-CN"/>
              </w:rPr>
              <w:t>J</w:t>
            </w:r>
            <w:r>
              <w:rPr>
                <w:lang w:eastAsia="zh-CN"/>
              </w:rPr>
              <w:t>SON</w:t>
            </w:r>
          </w:p>
        </w:tc>
      </w:tr>
      <w:tr w:rsidR="005026D2" w14:paraId="29F1E72C" w14:textId="77777777" w:rsidTr="003A289F">
        <w:tc>
          <w:tcPr>
            <w:tcW w:w="4428" w:type="dxa"/>
          </w:tcPr>
          <w:p w14:paraId="653499EF" w14:textId="77777777" w:rsidR="005026D2" w:rsidRDefault="005026D2" w:rsidP="003A289F">
            <w:r>
              <w:rPr>
                <w:rFonts w:hint="eastAsia"/>
                <w:lang w:eastAsia="zh-CN"/>
              </w:rPr>
              <w:t>D</w:t>
            </w:r>
            <w:r>
              <w:rPr>
                <w:lang w:eastAsia="zh-CN"/>
              </w:rPr>
              <w:t>ependency</w:t>
            </w:r>
          </w:p>
        </w:tc>
        <w:tc>
          <w:tcPr>
            <w:tcW w:w="4428" w:type="dxa"/>
          </w:tcPr>
          <w:p w14:paraId="2E025133" w14:textId="4DD85DC2" w:rsidR="005026D2" w:rsidRDefault="00F43BDD" w:rsidP="003A289F">
            <w:r>
              <w:rPr>
                <w:rFonts w:hint="eastAsia"/>
                <w:lang w:eastAsia="zh-CN"/>
              </w:rPr>
              <w:t>/req/base</w:t>
            </w:r>
            <w:r w:rsidR="00BE49E1">
              <w:rPr>
                <w:rFonts w:hint="eastAsia"/>
                <w:lang w:eastAsia="zh-CN"/>
              </w:rPr>
              <w:t>/json-base-type</w:t>
            </w:r>
          </w:p>
        </w:tc>
      </w:tr>
      <w:tr w:rsidR="005026D2" w14:paraId="5590B915" w14:textId="77777777" w:rsidTr="003A289F">
        <w:tc>
          <w:tcPr>
            <w:tcW w:w="4428" w:type="dxa"/>
          </w:tcPr>
          <w:p w14:paraId="403E4E10" w14:textId="77777777" w:rsidR="005026D2" w:rsidRDefault="005026D2" w:rsidP="003A289F">
            <w:r>
              <w:rPr>
                <w:rFonts w:hint="eastAsia"/>
                <w:lang w:eastAsia="zh-CN"/>
              </w:rPr>
              <w:t>D</w:t>
            </w:r>
            <w:r>
              <w:rPr>
                <w:lang w:eastAsia="zh-CN"/>
              </w:rPr>
              <w:t>ependency</w:t>
            </w:r>
          </w:p>
        </w:tc>
        <w:tc>
          <w:tcPr>
            <w:tcW w:w="4428" w:type="dxa"/>
          </w:tcPr>
          <w:p w14:paraId="314595CD" w14:textId="706FDB66" w:rsidR="005026D2" w:rsidRDefault="00F43BDD" w:rsidP="003A289F">
            <w:r>
              <w:rPr>
                <w:rFonts w:hint="eastAsia"/>
                <w:lang w:eastAsia="zh-CN"/>
              </w:rPr>
              <w:t>/req/base</w:t>
            </w:r>
            <w:r w:rsidR="00BE49E1">
              <w:rPr>
                <w:rFonts w:hint="eastAsia"/>
                <w:lang w:eastAsia="zh-CN"/>
              </w:rPr>
              <w:t>/iso-metadata-type</w:t>
            </w:r>
          </w:p>
        </w:tc>
      </w:tr>
      <w:tr w:rsidR="005026D2" w14:paraId="3DEAADB5" w14:textId="77777777" w:rsidTr="003A289F">
        <w:tc>
          <w:tcPr>
            <w:tcW w:w="4428" w:type="dxa"/>
          </w:tcPr>
          <w:p w14:paraId="1EAF1D28" w14:textId="77777777" w:rsidR="005026D2" w:rsidRDefault="005026D2" w:rsidP="003A289F">
            <w:pPr>
              <w:rPr>
                <w:lang w:eastAsia="zh-CN"/>
              </w:rPr>
            </w:pPr>
            <w:r>
              <w:rPr>
                <w:lang w:eastAsia="zh-CN"/>
              </w:rPr>
              <w:t>Requirement</w:t>
            </w:r>
          </w:p>
        </w:tc>
        <w:tc>
          <w:tcPr>
            <w:tcW w:w="4428" w:type="dxa"/>
            <w:vAlign w:val="center"/>
          </w:tcPr>
          <w:p w14:paraId="3EFE5409" w14:textId="21F9F98D" w:rsidR="005026D2" w:rsidRDefault="008B6721" w:rsidP="003A289F">
            <w:pPr>
              <w:rPr>
                <w:lang w:eastAsia="zh-CN"/>
              </w:rPr>
            </w:pPr>
            <w:r>
              <w:rPr>
                <w:rFonts w:hint="eastAsia"/>
                <w:lang w:eastAsia="zh-CN"/>
              </w:rPr>
              <w:t>/</w:t>
            </w:r>
            <w:r>
              <w:rPr>
                <w:lang w:eastAsia="zh-CN"/>
              </w:rPr>
              <w:t>req/ai-task/task</w:t>
            </w:r>
          </w:p>
        </w:tc>
      </w:tr>
      <w:tr w:rsidR="005026D2" w14:paraId="11D828D5" w14:textId="77777777" w:rsidTr="003A289F">
        <w:tc>
          <w:tcPr>
            <w:tcW w:w="4428" w:type="dxa"/>
          </w:tcPr>
          <w:p w14:paraId="6F16BF09" w14:textId="77777777" w:rsidR="005026D2" w:rsidRDefault="005026D2" w:rsidP="003A289F">
            <w:pPr>
              <w:rPr>
                <w:lang w:eastAsia="zh-CN"/>
              </w:rPr>
            </w:pPr>
            <w:r>
              <w:rPr>
                <w:lang w:eastAsia="zh-CN"/>
              </w:rPr>
              <w:t>Requirement</w:t>
            </w:r>
          </w:p>
        </w:tc>
        <w:tc>
          <w:tcPr>
            <w:tcW w:w="4428" w:type="dxa"/>
            <w:vAlign w:val="center"/>
          </w:tcPr>
          <w:p w14:paraId="56ABA4A5" w14:textId="6D3349DC" w:rsidR="005026D2" w:rsidRDefault="008B6721" w:rsidP="003A289F">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AI_Task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258D0833" w:rsidR="00974EB2" w:rsidRDefault="00974EB2" w:rsidP="003A289F">
            <w:pPr>
              <w:rPr>
                <w:lang w:eastAsia="zh-CN"/>
              </w:rPr>
            </w:pPr>
            <w:r>
              <w:rPr>
                <w:rFonts w:hint="eastAsia"/>
                <w:lang w:eastAsia="zh-CN"/>
              </w:rPr>
              <w:t>/</w:t>
            </w:r>
            <w:r>
              <w:rPr>
                <w:lang w:eastAsia="zh-CN"/>
              </w:rPr>
              <w:t>req/ai-task/task</w:t>
            </w:r>
          </w:p>
          <w:p w14:paraId="4357A11A" w14:textId="06FB7D24" w:rsidR="00974EB2" w:rsidRDefault="00974EB2" w:rsidP="003A289F">
            <w:pPr>
              <w:rPr>
                <w:lang w:eastAsia="zh-CN"/>
              </w:rPr>
            </w:pPr>
            <w:r>
              <w:rPr>
                <w:lang w:eastAsia="zh-CN"/>
              </w:rPr>
              <w:t xml:space="preserve">Each </w:t>
            </w:r>
            <w:r>
              <w:rPr>
                <w:lang w:val="en-GB" w:eastAsia="zh-CN"/>
              </w:rPr>
              <w:t>AI_Task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0"/>
        <w:keepNext/>
        <w:jc w:val="center"/>
      </w:pPr>
      <w:bookmarkStart w:id="47" w:name="_Ref112414006"/>
      <w:r>
        <w:t xml:space="preserve">Table </w:t>
      </w:r>
      <w:fldSimple w:instr=" SEQ Table \* ARABIC ">
        <w:r w:rsidR="000D67EA">
          <w:rPr>
            <w:noProof/>
          </w:rPr>
          <w:t>8</w:t>
        </w:r>
      </w:fldSimple>
      <w:bookmarkEnd w:id="47"/>
      <w:r>
        <w:t xml:space="preserve"> AI_Task properties</w:t>
      </w:r>
    </w:p>
    <w:tbl>
      <w:tblPr>
        <w:tblStyle w:val="ad"/>
        <w:tblW w:w="0" w:type="auto"/>
        <w:tblLook w:val="04A0" w:firstRow="1" w:lastRow="0" w:firstColumn="1" w:lastColumn="0" w:noHBand="0" w:noVBand="1"/>
      </w:tblPr>
      <w:tblGrid>
        <w:gridCol w:w="2379"/>
        <w:gridCol w:w="2039"/>
        <w:gridCol w:w="2416"/>
        <w:gridCol w:w="2022"/>
      </w:tblGrid>
      <w:tr w:rsidR="00974EB2" w14:paraId="0B6DFDDD" w14:textId="77777777" w:rsidTr="003A289F">
        <w:tc>
          <w:tcPr>
            <w:tcW w:w="2379" w:type="dxa"/>
            <w:vAlign w:val="center"/>
          </w:tcPr>
          <w:p w14:paraId="5711F78D" w14:textId="77777777" w:rsidR="00974EB2" w:rsidRPr="009A6478" w:rsidRDefault="00974EB2" w:rsidP="003A289F">
            <w:pPr>
              <w:jc w:val="center"/>
              <w:rPr>
                <w:b/>
                <w:bCs/>
              </w:rPr>
            </w:pPr>
            <w:r w:rsidRPr="009A6478">
              <w:rPr>
                <w:b/>
                <w:bCs/>
              </w:rPr>
              <w:t>JSON Property</w:t>
            </w:r>
          </w:p>
        </w:tc>
        <w:tc>
          <w:tcPr>
            <w:tcW w:w="2039" w:type="dxa"/>
            <w:vAlign w:val="center"/>
          </w:tcPr>
          <w:p w14:paraId="6752BD67" w14:textId="77777777" w:rsidR="00974EB2" w:rsidRPr="009A6478" w:rsidRDefault="00974EB2" w:rsidP="003A289F">
            <w:pPr>
              <w:jc w:val="center"/>
              <w:rPr>
                <w:b/>
                <w:bCs/>
              </w:rPr>
            </w:pPr>
            <w:r w:rsidRPr="009A6478">
              <w:rPr>
                <w:b/>
                <w:bCs/>
              </w:rPr>
              <w:t>Definition</w:t>
            </w:r>
          </w:p>
        </w:tc>
        <w:tc>
          <w:tcPr>
            <w:tcW w:w="2416" w:type="dxa"/>
            <w:vAlign w:val="center"/>
          </w:tcPr>
          <w:p w14:paraId="6C3908CF" w14:textId="77777777" w:rsidR="00974EB2" w:rsidRPr="009A6478" w:rsidRDefault="00974EB2" w:rsidP="003A289F">
            <w:pPr>
              <w:jc w:val="center"/>
              <w:rPr>
                <w:b/>
                <w:bCs/>
              </w:rPr>
            </w:pPr>
            <w:r w:rsidRPr="009A6478">
              <w:rPr>
                <w:b/>
                <w:bCs/>
              </w:rPr>
              <w:t>Data type and values</w:t>
            </w:r>
          </w:p>
        </w:tc>
        <w:tc>
          <w:tcPr>
            <w:tcW w:w="2022"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3A289F">
        <w:tc>
          <w:tcPr>
            <w:tcW w:w="2379"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039"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416" w:type="dxa"/>
            <w:vAlign w:val="center"/>
          </w:tcPr>
          <w:p w14:paraId="6E61AF25" w14:textId="39E6077D" w:rsidR="00974EB2" w:rsidRDefault="00974EB2" w:rsidP="003A289F">
            <w:pPr>
              <w:rPr>
                <w:lang w:eastAsia="zh-CN"/>
              </w:rPr>
            </w:pPr>
            <w:r>
              <w:rPr>
                <w:lang w:eastAsia="zh-CN"/>
              </w:rPr>
              <w:t>“Task”</w:t>
            </w:r>
          </w:p>
        </w:tc>
        <w:tc>
          <w:tcPr>
            <w:tcW w:w="2022"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974EB2" w14:paraId="797B4895" w14:textId="77777777" w:rsidTr="003A289F">
        <w:tc>
          <w:tcPr>
            <w:tcW w:w="2379" w:type="dxa"/>
            <w:vAlign w:val="center"/>
          </w:tcPr>
          <w:p w14:paraId="6186A11A" w14:textId="75C28FC3" w:rsidR="00974EB2" w:rsidRDefault="00EB371A" w:rsidP="003A289F">
            <w:pPr>
              <w:rPr>
                <w:lang w:eastAsia="zh-CN"/>
              </w:rPr>
            </w:pPr>
            <w:r>
              <w:rPr>
                <w:rFonts w:hint="eastAsia"/>
                <w:lang w:eastAsia="zh-CN"/>
              </w:rPr>
              <w:t>de</w:t>
            </w:r>
            <w:r>
              <w:rPr>
                <w:lang w:eastAsia="zh-CN"/>
              </w:rPr>
              <w:t>scription</w:t>
            </w:r>
          </w:p>
        </w:tc>
        <w:tc>
          <w:tcPr>
            <w:tcW w:w="2039" w:type="dxa"/>
            <w:vAlign w:val="center"/>
          </w:tcPr>
          <w:p w14:paraId="04DF50D2" w14:textId="6CCE8AFD" w:rsidR="00974EB2" w:rsidRDefault="000F6054" w:rsidP="003A289F">
            <w:r>
              <w:rPr>
                <w:rFonts w:hint="eastAsia"/>
                <w:lang w:eastAsia="zh-CN"/>
              </w:rPr>
              <w:t>Description of the AI task.</w:t>
            </w:r>
          </w:p>
        </w:tc>
        <w:tc>
          <w:tcPr>
            <w:tcW w:w="2416" w:type="dxa"/>
            <w:vAlign w:val="center"/>
          </w:tcPr>
          <w:p w14:paraId="062C2AC3" w14:textId="1B1E851B" w:rsidR="00974EB2" w:rsidRDefault="004F3AE4" w:rsidP="003A289F">
            <w:r>
              <w:rPr>
                <w:rFonts w:hint="eastAsia"/>
                <w:lang w:eastAsia="zh-CN"/>
              </w:rPr>
              <w:t>C</w:t>
            </w:r>
            <w:r>
              <w:rPr>
                <w:lang w:eastAsia="zh-CN"/>
              </w:rPr>
              <w:t>haracterString [0..1]</w:t>
            </w:r>
          </w:p>
        </w:tc>
        <w:tc>
          <w:tcPr>
            <w:tcW w:w="2022" w:type="dxa"/>
          </w:tcPr>
          <w:p w14:paraId="67711D3B" w14:textId="7D5E0EFC" w:rsidR="00974EB2" w:rsidRDefault="004F3AE4" w:rsidP="003A289F">
            <w:pPr>
              <w:rPr>
                <w:lang w:eastAsia="zh-CN"/>
              </w:rPr>
            </w:pPr>
            <w:r>
              <w:rPr>
                <w:rFonts w:hint="eastAsia"/>
                <w:lang w:eastAsia="zh-CN"/>
              </w:rPr>
              <w:t>O</w:t>
            </w:r>
            <w:r>
              <w:rPr>
                <w:lang w:eastAsia="zh-CN"/>
              </w:rPr>
              <w:t>ptional</w:t>
            </w:r>
          </w:p>
        </w:tc>
      </w:tr>
      <w:tr w:rsidR="00562559" w14:paraId="4526C59B" w14:textId="77777777" w:rsidTr="003A289F">
        <w:tc>
          <w:tcPr>
            <w:tcW w:w="2379" w:type="dxa"/>
            <w:vAlign w:val="center"/>
          </w:tcPr>
          <w:p w14:paraId="50CDE34C" w14:textId="3DD3CE66" w:rsidR="00562559" w:rsidRDefault="00562559" w:rsidP="003A289F">
            <w:pPr>
              <w:rPr>
                <w:lang w:eastAsia="zh-CN"/>
              </w:rPr>
            </w:pPr>
            <w:r w:rsidRPr="00815571">
              <w:rPr>
                <w:lang w:eastAsia="zh-CN"/>
              </w:rPr>
              <w:t>genericAttributes</w:t>
            </w:r>
          </w:p>
        </w:tc>
        <w:tc>
          <w:tcPr>
            <w:tcW w:w="2039" w:type="dxa"/>
            <w:vAlign w:val="center"/>
          </w:tcPr>
          <w:p w14:paraId="0595B8CC" w14:textId="664C1C0C" w:rsidR="00562559" w:rsidRDefault="00562559" w:rsidP="003A289F">
            <w:pPr>
              <w:rPr>
                <w:lang w:eastAsia="zh-CN"/>
              </w:rPr>
            </w:pPr>
            <w:r>
              <w:rPr>
                <w:lang w:eastAsia="zh-CN"/>
              </w:rPr>
              <w:t>Additional a</w:t>
            </w:r>
            <w:r>
              <w:rPr>
                <w:rFonts w:hint="eastAsia"/>
                <w:lang w:eastAsia="zh-CN"/>
              </w:rPr>
              <w:t xml:space="preserve">ttributes for task </w:t>
            </w:r>
            <w:r>
              <w:rPr>
                <w:lang w:eastAsia="zh-CN"/>
              </w:rPr>
              <w:t>description</w:t>
            </w:r>
            <w:r>
              <w:rPr>
                <w:rFonts w:hint="eastAsia"/>
                <w:lang w:eastAsia="zh-CN"/>
              </w:rPr>
              <w:t>.</w:t>
            </w:r>
          </w:p>
        </w:tc>
        <w:tc>
          <w:tcPr>
            <w:tcW w:w="2416" w:type="dxa"/>
            <w:vAlign w:val="center"/>
          </w:tcPr>
          <w:p w14:paraId="5BDF29F2" w14:textId="67875731" w:rsidR="00562559" w:rsidRDefault="00562559" w:rsidP="003A289F">
            <w:pPr>
              <w:rPr>
                <w:lang w:eastAsia="zh-CN"/>
              </w:rPr>
            </w:pPr>
            <w:r w:rsidRPr="00815571">
              <w:rPr>
                <w:lang w:eastAsia="zh-CN"/>
              </w:rPr>
              <w:t>GenericAttribute</w:t>
            </w:r>
            <w:r>
              <w:rPr>
                <w:lang w:eastAsia="zh-CN"/>
              </w:rPr>
              <w:t xml:space="preserve"> [0..*]</w:t>
            </w:r>
          </w:p>
        </w:tc>
        <w:tc>
          <w:tcPr>
            <w:tcW w:w="2022" w:type="dxa"/>
          </w:tcPr>
          <w:p w14:paraId="1B591FD4" w14:textId="1DA76AD5" w:rsidR="00562559" w:rsidRDefault="00562559" w:rsidP="003A289F">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9A41B36" w14:textId="77777777" w:rsidR="00974EB2" w:rsidRDefault="00974EB2" w:rsidP="00974EB2">
      <w:pPr>
        <w:rPr>
          <w:lang w:eastAsia="zh-CN"/>
        </w:rPr>
      </w:pPr>
      <w:r>
        <w:rPr>
          <w:lang w:eastAsia="zh-CN"/>
        </w:rPr>
        <w:lastRenderedPageBreak/>
        <w:t>{</w:t>
      </w:r>
    </w:p>
    <w:p w14:paraId="27B4D450" w14:textId="5AF94061" w:rsidR="00974EB2" w:rsidRDefault="00974EB2" w:rsidP="00974EB2">
      <w:pPr>
        <w:rPr>
          <w:lang w:eastAsia="zh-CN"/>
        </w:rPr>
      </w:pPr>
      <w:r>
        <w:rPr>
          <w:lang w:eastAsia="zh-CN"/>
        </w:rPr>
        <w:t xml:space="preserve">    “type”: “T</w:t>
      </w:r>
      <w:r w:rsidR="004754B4">
        <w:rPr>
          <w:lang w:eastAsia="zh-CN"/>
        </w:rPr>
        <w:t>ask</w:t>
      </w:r>
      <w:r>
        <w:rPr>
          <w:lang w:eastAsia="zh-CN"/>
        </w:rPr>
        <w:t>”,</w:t>
      </w:r>
    </w:p>
    <w:p w14:paraId="7C04A6C2" w14:textId="743E7F4B" w:rsidR="00974EB2" w:rsidRPr="00A141E5" w:rsidRDefault="004754B4" w:rsidP="00974EB2">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An AI_</w:t>
      </w:r>
      <w:r w:rsidR="009159F1">
        <w:rPr>
          <w:lang w:val="en-GB" w:eastAsia="zh-CN"/>
        </w:rPr>
        <w:t>EO</w:t>
      </w:r>
      <w:r>
        <w:rPr>
          <w:lang w:val="en-GB" w:eastAsia="zh-CN"/>
        </w:rPr>
        <w:t>Task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77777777" w:rsidR="004754B4" w:rsidRDefault="004754B4" w:rsidP="003A289F">
            <w:pPr>
              <w:rPr>
                <w:lang w:eastAsia="zh-CN"/>
              </w:rPr>
            </w:pPr>
            <w:r>
              <w:rPr>
                <w:rFonts w:hint="eastAsia"/>
                <w:lang w:eastAsia="zh-CN"/>
              </w:rPr>
              <w:t>/</w:t>
            </w:r>
            <w:r>
              <w:rPr>
                <w:lang w:eastAsia="zh-CN"/>
              </w:rPr>
              <w:t>req/ai-task/task</w:t>
            </w:r>
          </w:p>
          <w:p w14:paraId="5C7B5173" w14:textId="0AB6F8C0"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0"/>
        <w:keepNext/>
        <w:jc w:val="center"/>
      </w:pPr>
      <w:bookmarkStart w:id="48" w:name="_Ref112414243"/>
      <w:r>
        <w:t xml:space="preserve">Table </w:t>
      </w:r>
      <w:fldSimple w:instr=" SEQ Table \* ARABIC ">
        <w:r w:rsidR="000D67EA">
          <w:rPr>
            <w:noProof/>
          </w:rPr>
          <w:t>9</w:t>
        </w:r>
      </w:fldSimple>
      <w:bookmarkEnd w:id="48"/>
      <w:r>
        <w:t xml:space="preserve"> AI_</w:t>
      </w:r>
      <w:r w:rsidR="00B54186">
        <w:t>EO</w:t>
      </w:r>
      <w:r>
        <w:t>Task properties</w:t>
      </w:r>
    </w:p>
    <w:tbl>
      <w:tblPr>
        <w:tblStyle w:val="ad"/>
        <w:tblW w:w="0" w:type="auto"/>
        <w:tblLook w:val="04A0" w:firstRow="1" w:lastRow="0" w:firstColumn="1" w:lastColumn="0" w:noHBand="0" w:noVBand="1"/>
      </w:tblPr>
      <w:tblGrid>
        <w:gridCol w:w="2379"/>
        <w:gridCol w:w="2039"/>
        <w:gridCol w:w="2416"/>
        <w:gridCol w:w="2022"/>
      </w:tblGrid>
      <w:tr w:rsidR="004754B4" w14:paraId="28F02ED4" w14:textId="77777777" w:rsidTr="003A289F">
        <w:tc>
          <w:tcPr>
            <w:tcW w:w="2379" w:type="dxa"/>
            <w:vAlign w:val="center"/>
          </w:tcPr>
          <w:p w14:paraId="75899090" w14:textId="77777777" w:rsidR="004754B4" w:rsidRPr="009A6478" w:rsidRDefault="004754B4" w:rsidP="003A289F">
            <w:pPr>
              <w:jc w:val="center"/>
              <w:rPr>
                <w:b/>
                <w:bCs/>
              </w:rPr>
            </w:pPr>
            <w:r w:rsidRPr="009A6478">
              <w:rPr>
                <w:b/>
                <w:bCs/>
              </w:rPr>
              <w:t>JSON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29C2D459" w:rsidR="004754B4" w:rsidRDefault="004754B4" w:rsidP="003A289F">
            <w:pPr>
              <w:rPr>
                <w:lang w:eastAsia="zh-CN"/>
              </w:rPr>
            </w:pPr>
            <w:r>
              <w:rPr>
                <w:lang w:eastAsia="zh-CN"/>
              </w:rPr>
              <w:t>“</w:t>
            </w:r>
            <w:r w:rsidR="00B54186">
              <w:rPr>
                <w:lang w:eastAsia="zh-CN"/>
              </w:rPr>
              <w:t>EO</w:t>
            </w:r>
            <w:r>
              <w:rPr>
                <w:lang w:eastAsia="zh-CN"/>
              </w:rPr>
              <w:t>Task”</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0204E087" w:rsidR="004754B4" w:rsidRDefault="00A044D9" w:rsidP="003A289F">
            <w:r>
              <w:rPr>
                <w:rFonts w:hint="eastAsia"/>
                <w:lang w:eastAsia="zh-CN"/>
              </w:rPr>
              <w:t>C</w:t>
            </w:r>
            <w:r>
              <w:rPr>
                <w:lang w:eastAsia="zh-CN"/>
              </w:rPr>
              <w:t>haracterString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34DB4945" w:rsidR="004754B4" w:rsidRDefault="004754B4" w:rsidP="004754B4">
      <w:pPr>
        <w:rPr>
          <w:lang w:eastAsia="zh-CN"/>
        </w:rPr>
      </w:pPr>
      <w:r>
        <w:rPr>
          <w:lang w:eastAsia="zh-CN"/>
        </w:rPr>
        <w:t xml:space="preserve">    “type”: “</w:t>
      </w:r>
      <w:r w:rsidR="00673E0F">
        <w:rPr>
          <w:lang w:eastAsia="zh-CN"/>
        </w:rPr>
        <w:t>EO</w:t>
      </w:r>
      <w:r>
        <w:rPr>
          <w:lang w:eastAsia="zh-CN"/>
        </w:rPr>
        <w:t>Task”,</w:t>
      </w:r>
    </w:p>
    <w:p w14:paraId="13E1F2F8" w14:textId="5B96A139" w:rsidR="004754B4" w:rsidRDefault="004754B4" w:rsidP="004754B4">
      <w:pPr>
        <w:ind w:firstLine="240"/>
        <w:rPr>
          <w:lang w:eastAsia="zh-CN"/>
        </w:rPr>
      </w:pPr>
      <w:r>
        <w:rPr>
          <w:lang w:eastAsia="zh-CN"/>
        </w:rPr>
        <w:t>“</w:t>
      </w:r>
      <w:r w:rsidRPr="004754B4">
        <w:rPr>
          <w:lang w:eastAsia="zh-CN"/>
        </w:rPr>
        <w:t>description</w:t>
      </w:r>
      <w:r>
        <w:rPr>
          <w:lang w:eastAsia="zh-CN"/>
        </w:rPr>
        <w:t>”</w:t>
      </w:r>
      <w:r w:rsidRPr="004754B4">
        <w:rPr>
          <w:lang w:eastAsia="zh-CN"/>
        </w:rPr>
        <w:t xml:space="preserve">: </w:t>
      </w:r>
      <w:r>
        <w:rPr>
          <w:lang w:eastAsia="zh-CN"/>
        </w:rPr>
        <w:t>“</w:t>
      </w:r>
      <w:r w:rsidRPr="004754B4">
        <w:rPr>
          <w:lang w:eastAsia="zh-CN"/>
        </w:rPr>
        <w:t>Structural high-resolution satellite image indexing</w:t>
      </w:r>
      <w:r>
        <w:rPr>
          <w:lang w:eastAsia="zh-CN"/>
        </w:rPr>
        <w:t>”</w:t>
      </w:r>
    </w:p>
    <w:p w14:paraId="3CB3FAA6" w14:textId="3EC43D24" w:rsidR="00673E0F" w:rsidRPr="00A141E5" w:rsidRDefault="00673E0F" w:rsidP="004754B4">
      <w:pPr>
        <w:ind w:firstLine="240"/>
        <w:rPr>
          <w:lang w:eastAsia="zh-CN"/>
        </w:rPr>
      </w:pPr>
      <w:r>
        <w:rPr>
          <w:lang w:eastAsia="zh-CN"/>
        </w:rPr>
        <w:t>“taskType”: “</w:t>
      </w:r>
      <w:r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418AB3FD" w:rsidR="00B32192" w:rsidRDefault="007C47BF" w:rsidP="00B32192">
      <w:pPr>
        <w:pStyle w:val="2"/>
      </w:pPr>
      <w:bookmarkStart w:id="49" w:name="_Toc113876803"/>
      <w:r>
        <w:lastRenderedPageBreak/>
        <w:t xml:space="preserve">Requirements class: </w:t>
      </w:r>
      <w:r w:rsidR="00B32192">
        <w:t>AI_Label</w:t>
      </w:r>
      <w:bookmarkEnd w:id="49"/>
    </w:p>
    <w:p w14:paraId="2CA33385" w14:textId="3BC8F047"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AI_Label</w:t>
      </w:r>
      <w:r w:rsidR="007C47BF">
        <w:rPr>
          <w:lang w:eastAsia="zh-CN"/>
        </w:rPr>
        <w:t xml:space="preserve"> 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5A7A7CCF" w:rsidR="005026D2" w:rsidRDefault="005026D2" w:rsidP="003A289F">
            <w:pPr>
              <w:rPr>
                <w:lang w:eastAsia="zh-CN"/>
              </w:rPr>
            </w:pPr>
            <w:r>
              <w:rPr>
                <w:rFonts w:hint="eastAsia"/>
                <w:lang w:eastAsia="zh-CN"/>
              </w:rPr>
              <w:t>/</w:t>
            </w:r>
            <w:r>
              <w:rPr>
                <w:lang w:eastAsia="zh-CN"/>
              </w:rPr>
              <w:t>req/ai-</w:t>
            </w:r>
            <w:r w:rsidR="001219E9">
              <w:rPr>
                <w:lang w:eastAsia="zh-CN"/>
              </w:rPr>
              <w:t>label</w:t>
            </w:r>
          </w:p>
        </w:tc>
      </w:tr>
      <w:tr w:rsidR="005026D2" w14:paraId="6A291A5F" w14:textId="77777777" w:rsidTr="003A289F">
        <w:tc>
          <w:tcPr>
            <w:tcW w:w="4428"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3A289F">
        <w:tc>
          <w:tcPr>
            <w:tcW w:w="4428" w:type="dxa"/>
          </w:tcPr>
          <w:p w14:paraId="45E5AFFD" w14:textId="77777777" w:rsidR="005026D2" w:rsidRDefault="005026D2" w:rsidP="003A289F">
            <w:r>
              <w:rPr>
                <w:rFonts w:hint="eastAsia"/>
                <w:lang w:eastAsia="zh-CN"/>
              </w:rPr>
              <w:t>D</w:t>
            </w:r>
            <w:r>
              <w:rPr>
                <w:lang w:eastAsia="zh-CN"/>
              </w:rPr>
              <w:t>ependency</w:t>
            </w:r>
          </w:p>
        </w:tc>
        <w:tc>
          <w:tcPr>
            <w:tcW w:w="4428" w:type="dxa"/>
          </w:tcPr>
          <w:p w14:paraId="179D51F5" w14:textId="65374168" w:rsidR="005026D2" w:rsidRDefault="00F43BDD" w:rsidP="003A289F">
            <w:r>
              <w:rPr>
                <w:rFonts w:hint="eastAsia"/>
                <w:lang w:eastAsia="zh-CN"/>
              </w:rPr>
              <w:t>/req/base</w:t>
            </w:r>
            <w:r w:rsidR="00BE49E1">
              <w:rPr>
                <w:rFonts w:hint="eastAsia"/>
                <w:lang w:eastAsia="zh-CN"/>
              </w:rPr>
              <w:t>/json-base-type</w:t>
            </w:r>
          </w:p>
        </w:tc>
      </w:tr>
      <w:tr w:rsidR="005026D2" w14:paraId="457989D5" w14:textId="77777777" w:rsidTr="003A289F">
        <w:tc>
          <w:tcPr>
            <w:tcW w:w="4428" w:type="dxa"/>
          </w:tcPr>
          <w:p w14:paraId="710EF09E" w14:textId="77777777" w:rsidR="005026D2" w:rsidRDefault="005026D2" w:rsidP="003A289F">
            <w:r>
              <w:rPr>
                <w:rFonts w:hint="eastAsia"/>
                <w:lang w:eastAsia="zh-CN"/>
              </w:rPr>
              <w:t>D</w:t>
            </w:r>
            <w:r>
              <w:rPr>
                <w:lang w:eastAsia="zh-CN"/>
              </w:rPr>
              <w:t>ependency</w:t>
            </w:r>
          </w:p>
        </w:tc>
        <w:tc>
          <w:tcPr>
            <w:tcW w:w="4428" w:type="dxa"/>
          </w:tcPr>
          <w:p w14:paraId="6531E05F" w14:textId="717148FD" w:rsidR="005026D2" w:rsidRDefault="00F43BDD" w:rsidP="003A289F">
            <w:r>
              <w:rPr>
                <w:rFonts w:hint="eastAsia"/>
                <w:lang w:eastAsia="zh-CN"/>
              </w:rPr>
              <w:t>/req/base</w:t>
            </w:r>
            <w:r w:rsidR="00BE49E1">
              <w:rPr>
                <w:rFonts w:hint="eastAsia"/>
                <w:lang w:eastAsia="zh-CN"/>
              </w:rPr>
              <w:t>/iso-metadata-type</w:t>
            </w:r>
          </w:p>
        </w:tc>
      </w:tr>
      <w:tr w:rsidR="00BE49E1" w14:paraId="33B25014" w14:textId="77777777" w:rsidTr="003A289F">
        <w:tc>
          <w:tcPr>
            <w:tcW w:w="4428" w:type="dxa"/>
          </w:tcPr>
          <w:p w14:paraId="62A98ABE" w14:textId="77777777" w:rsidR="00BE49E1" w:rsidRDefault="00BE49E1" w:rsidP="00BE49E1">
            <w:r>
              <w:rPr>
                <w:rFonts w:hint="eastAsia"/>
                <w:lang w:eastAsia="zh-CN"/>
              </w:rPr>
              <w:t>D</w:t>
            </w:r>
            <w:r>
              <w:rPr>
                <w:lang w:eastAsia="zh-CN"/>
              </w:rPr>
              <w:t>ependency</w:t>
            </w:r>
          </w:p>
        </w:tc>
        <w:tc>
          <w:tcPr>
            <w:tcW w:w="4428" w:type="dxa"/>
          </w:tcPr>
          <w:p w14:paraId="1D3C771D" w14:textId="7596E92D" w:rsidR="00BE49E1" w:rsidRDefault="00F43BDD" w:rsidP="00BE49E1">
            <w:r>
              <w:rPr>
                <w:rFonts w:hint="eastAsia"/>
                <w:lang w:eastAsia="zh-CN"/>
              </w:rPr>
              <w:t>/req/base</w:t>
            </w:r>
            <w:r w:rsidR="00BE49E1">
              <w:rPr>
                <w:rFonts w:hint="eastAsia"/>
                <w:lang w:eastAsia="zh-CN"/>
              </w:rPr>
              <w:t>/geospatial-type</w:t>
            </w:r>
          </w:p>
        </w:tc>
      </w:tr>
      <w:tr w:rsidR="00BE49E1" w14:paraId="0B18504F" w14:textId="77777777" w:rsidTr="003A289F">
        <w:tc>
          <w:tcPr>
            <w:tcW w:w="4428" w:type="dxa"/>
          </w:tcPr>
          <w:p w14:paraId="1ABF94D8" w14:textId="77777777" w:rsidR="00BE49E1" w:rsidRPr="00087D9B" w:rsidRDefault="00BE49E1" w:rsidP="00BE49E1">
            <w:pPr>
              <w:rPr>
                <w:lang w:eastAsia="zh-CN"/>
              </w:rPr>
            </w:pPr>
            <w:r>
              <w:rPr>
                <w:lang w:eastAsia="zh-CN"/>
              </w:rPr>
              <w:t>Requirement</w:t>
            </w:r>
          </w:p>
        </w:tc>
        <w:tc>
          <w:tcPr>
            <w:tcW w:w="4428" w:type="dxa"/>
            <w:vAlign w:val="center"/>
          </w:tcPr>
          <w:p w14:paraId="42BDEC20" w14:textId="720B1FF3" w:rsidR="00BE49E1" w:rsidRDefault="00BE49E1" w:rsidP="00BE49E1">
            <w:pPr>
              <w:rPr>
                <w:lang w:eastAsia="zh-CN"/>
              </w:rPr>
            </w:pPr>
            <w:r>
              <w:rPr>
                <w:rFonts w:hint="eastAsia"/>
                <w:lang w:eastAsia="zh-CN"/>
              </w:rPr>
              <w:t>/</w:t>
            </w:r>
            <w:r>
              <w:rPr>
                <w:lang w:eastAsia="zh-CN"/>
              </w:rPr>
              <w:t>req/ai-label/label</w:t>
            </w:r>
          </w:p>
        </w:tc>
      </w:tr>
      <w:tr w:rsidR="00BE49E1" w14:paraId="0F9D5C7E" w14:textId="77777777" w:rsidTr="003A289F">
        <w:tc>
          <w:tcPr>
            <w:tcW w:w="4428" w:type="dxa"/>
          </w:tcPr>
          <w:p w14:paraId="3ECDA185" w14:textId="77777777" w:rsidR="00BE49E1" w:rsidRDefault="00BE49E1" w:rsidP="00BE49E1">
            <w:pPr>
              <w:rPr>
                <w:lang w:eastAsia="zh-CN"/>
              </w:rPr>
            </w:pPr>
            <w:r>
              <w:rPr>
                <w:lang w:eastAsia="zh-CN"/>
              </w:rPr>
              <w:t>Requirement</w:t>
            </w:r>
          </w:p>
        </w:tc>
        <w:tc>
          <w:tcPr>
            <w:tcW w:w="4428" w:type="dxa"/>
            <w:vAlign w:val="center"/>
          </w:tcPr>
          <w:p w14:paraId="71BA3558" w14:textId="3813C699" w:rsidR="00BE49E1" w:rsidRDefault="00BE49E1" w:rsidP="00BE49E1">
            <w:pPr>
              <w:rPr>
                <w:lang w:eastAsia="zh-CN"/>
              </w:rPr>
            </w:pPr>
            <w:r>
              <w:rPr>
                <w:rFonts w:hint="eastAsia"/>
                <w:lang w:eastAsia="zh-CN"/>
              </w:rPr>
              <w:t>/</w:t>
            </w:r>
            <w:r>
              <w:rPr>
                <w:lang w:eastAsia="zh-CN"/>
              </w:rPr>
              <w:t>req/ai-label/scene-label</w:t>
            </w:r>
          </w:p>
        </w:tc>
      </w:tr>
      <w:tr w:rsidR="00BE49E1" w14:paraId="5BEEC363" w14:textId="77777777" w:rsidTr="003A289F">
        <w:tc>
          <w:tcPr>
            <w:tcW w:w="4428" w:type="dxa"/>
          </w:tcPr>
          <w:p w14:paraId="22F21A6D" w14:textId="77777777" w:rsidR="00BE49E1" w:rsidRDefault="00BE49E1" w:rsidP="00BE49E1">
            <w:pPr>
              <w:rPr>
                <w:lang w:eastAsia="zh-CN"/>
              </w:rPr>
            </w:pPr>
            <w:r>
              <w:rPr>
                <w:lang w:eastAsia="zh-CN"/>
              </w:rPr>
              <w:t>Requirement</w:t>
            </w:r>
          </w:p>
        </w:tc>
        <w:tc>
          <w:tcPr>
            <w:tcW w:w="4428" w:type="dxa"/>
            <w:vAlign w:val="center"/>
          </w:tcPr>
          <w:p w14:paraId="3CEC9A78" w14:textId="24ED447B" w:rsidR="00BE49E1" w:rsidRDefault="00BE49E1" w:rsidP="00BE49E1">
            <w:pPr>
              <w:rPr>
                <w:lang w:eastAsia="zh-CN"/>
              </w:rPr>
            </w:pPr>
            <w:r>
              <w:rPr>
                <w:rFonts w:hint="eastAsia"/>
                <w:lang w:eastAsia="zh-CN"/>
              </w:rPr>
              <w:t>/</w:t>
            </w:r>
            <w:r>
              <w:rPr>
                <w:lang w:eastAsia="zh-CN"/>
              </w:rPr>
              <w:t>req/ai-label/object-label</w:t>
            </w:r>
          </w:p>
        </w:tc>
      </w:tr>
      <w:tr w:rsidR="00BE49E1" w14:paraId="1009EDE6" w14:textId="77777777" w:rsidTr="003A289F">
        <w:tc>
          <w:tcPr>
            <w:tcW w:w="4428" w:type="dxa"/>
          </w:tcPr>
          <w:p w14:paraId="71CA85FA" w14:textId="77777777" w:rsidR="00BE49E1" w:rsidRDefault="00BE49E1" w:rsidP="00BE49E1">
            <w:pPr>
              <w:rPr>
                <w:lang w:eastAsia="zh-CN"/>
              </w:rPr>
            </w:pPr>
            <w:r>
              <w:rPr>
                <w:lang w:eastAsia="zh-CN"/>
              </w:rPr>
              <w:t>Requirement</w:t>
            </w:r>
          </w:p>
        </w:tc>
        <w:tc>
          <w:tcPr>
            <w:tcW w:w="4428" w:type="dxa"/>
            <w:vAlign w:val="center"/>
          </w:tcPr>
          <w:p w14:paraId="0182BFEF" w14:textId="19485B38" w:rsidR="00BE49E1" w:rsidRDefault="00BE49E1" w:rsidP="00BE49E1">
            <w:pPr>
              <w:rPr>
                <w:lang w:eastAsia="zh-CN"/>
              </w:rPr>
            </w:pPr>
            <w:r>
              <w:rPr>
                <w:rFonts w:hint="eastAsia"/>
                <w:lang w:eastAsia="zh-CN"/>
              </w:rPr>
              <w:t>/</w:t>
            </w:r>
            <w:r>
              <w:rPr>
                <w:lang w:eastAsia="zh-CN"/>
              </w:rPr>
              <w:t>req/ai-label/pixel-label</w:t>
            </w:r>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An AI_</w:t>
      </w:r>
      <w:r w:rsidR="00DB0195">
        <w:rPr>
          <w:lang w:val="en-GB" w:eastAsia="zh-CN"/>
        </w:rPr>
        <w:t>Label</w:t>
      </w:r>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89B5F6D"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0"/>
        <w:keepNext/>
        <w:jc w:val="center"/>
      </w:pPr>
      <w:bookmarkStart w:id="50" w:name="_Ref112414586"/>
      <w:r>
        <w:t xml:space="preserve">Table </w:t>
      </w:r>
      <w:fldSimple w:instr=" SEQ Table \* ARABIC ">
        <w:r w:rsidR="000D67EA">
          <w:rPr>
            <w:noProof/>
          </w:rPr>
          <w:t>10</w:t>
        </w:r>
      </w:fldSimple>
      <w:bookmarkEnd w:id="50"/>
      <w:r>
        <w:t xml:space="preserve"> AI_</w:t>
      </w:r>
      <w:r w:rsidR="00DB0195">
        <w:t>Label</w:t>
      </w:r>
      <w:r>
        <w:t xml:space="preserve"> properties</w:t>
      </w:r>
    </w:p>
    <w:tbl>
      <w:tblPr>
        <w:tblStyle w:val="ad"/>
        <w:tblW w:w="0" w:type="auto"/>
        <w:tblLook w:val="04A0" w:firstRow="1" w:lastRow="0" w:firstColumn="1" w:lastColumn="0" w:noHBand="0" w:noVBand="1"/>
      </w:tblPr>
      <w:tblGrid>
        <w:gridCol w:w="2379"/>
        <w:gridCol w:w="2039"/>
        <w:gridCol w:w="2416"/>
        <w:gridCol w:w="2022"/>
      </w:tblGrid>
      <w:tr w:rsidR="001867F6" w14:paraId="798B9095" w14:textId="77777777" w:rsidTr="003A289F">
        <w:tc>
          <w:tcPr>
            <w:tcW w:w="2379" w:type="dxa"/>
            <w:vAlign w:val="center"/>
          </w:tcPr>
          <w:p w14:paraId="3848F501" w14:textId="77777777" w:rsidR="001867F6" w:rsidRPr="009A6478" w:rsidRDefault="001867F6" w:rsidP="003A289F">
            <w:pPr>
              <w:jc w:val="center"/>
              <w:rPr>
                <w:b/>
                <w:bCs/>
              </w:rPr>
            </w:pPr>
            <w:r w:rsidRPr="009A6478">
              <w:rPr>
                <w:b/>
                <w:bCs/>
              </w:rPr>
              <w:t>JSON Property</w:t>
            </w:r>
          </w:p>
        </w:tc>
        <w:tc>
          <w:tcPr>
            <w:tcW w:w="2039" w:type="dxa"/>
            <w:vAlign w:val="center"/>
          </w:tcPr>
          <w:p w14:paraId="61EBFAE8" w14:textId="77777777" w:rsidR="001867F6" w:rsidRPr="009A6478" w:rsidRDefault="001867F6" w:rsidP="003A289F">
            <w:pPr>
              <w:jc w:val="center"/>
              <w:rPr>
                <w:b/>
                <w:bCs/>
              </w:rPr>
            </w:pPr>
            <w:r w:rsidRPr="009A6478">
              <w:rPr>
                <w:b/>
                <w:bCs/>
              </w:rPr>
              <w:t>Definition</w:t>
            </w:r>
          </w:p>
        </w:tc>
        <w:tc>
          <w:tcPr>
            <w:tcW w:w="2416" w:type="dxa"/>
            <w:vAlign w:val="center"/>
          </w:tcPr>
          <w:p w14:paraId="3505846D" w14:textId="77777777" w:rsidR="001867F6" w:rsidRPr="009A6478" w:rsidRDefault="001867F6" w:rsidP="003A289F">
            <w:pPr>
              <w:jc w:val="center"/>
              <w:rPr>
                <w:b/>
                <w:bCs/>
              </w:rPr>
            </w:pPr>
            <w:r w:rsidRPr="009A6478">
              <w:rPr>
                <w:b/>
                <w:bCs/>
              </w:rPr>
              <w:t>Data type and values</w:t>
            </w:r>
          </w:p>
        </w:tc>
        <w:tc>
          <w:tcPr>
            <w:tcW w:w="2022"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3A289F">
        <w:tc>
          <w:tcPr>
            <w:tcW w:w="2379"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039"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416" w:type="dxa"/>
            <w:vAlign w:val="center"/>
          </w:tcPr>
          <w:p w14:paraId="2A11394C" w14:textId="3340424B" w:rsidR="001867F6" w:rsidRDefault="001867F6" w:rsidP="003A289F">
            <w:pPr>
              <w:rPr>
                <w:lang w:eastAsia="zh-CN"/>
              </w:rPr>
            </w:pPr>
            <w:r>
              <w:rPr>
                <w:lang w:eastAsia="zh-CN"/>
              </w:rPr>
              <w:t>“</w:t>
            </w:r>
            <w:r w:rsidR="00CC51C9">
              <w:rPr>
                <w:lang w:eastAsia="zh-CN"/>
              </w:rPr>
              <w:t>Label</w:t>
            </w:r>
            <w:r>
              <w:rPr>
                <w:lang w:eastAsia="zh-CN"/>
              </w:rPr>
              <w:t>”</w:t>
            </w:r>
          </w:p>
        </w:tc>
        <w:tc>
          <w:tcPr>
            <w:tcW w:w="2022"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3A289F">
        <w:tc>
          <w:tcPr>
            <w:tcW w:w="2379" w:type="dxa"/>
            <w:vAlign w:val="center"/>
          </w:tcPr>
          <w:p w14:paraId="6D1BDAC7" w14:textId="3738096E" w:rsidR="001829D9" w:rsidRDefault="001829D9" w:rsidP="001829D9">
            <w:pPr>
              <w:rPr>
                <w:lang w:eastAsia="zh-CN"/>
              </w:rPr>
            </w:pPr>
            <w:r>
              <w:rPr>
                <w:lang w:eastAsia="zh-CN"/>
              </w:rPr>
              <w:t>isNegative</w:t>
            </w:r>
          </w:p>
        </w:tc>
        <w:tc>
          <w:tcPr>
            <w:tcW w:w="2039" w:type="dxa"/>
            <w:vAlign w:val="center"/>
          </w:tcPr>
          <w:p w14:paraId="60A4EACB" w14:textId="0A98442D" w:rsidR="001829D9" w:rsidRDefault="001829D9" w:rsidP="001829D9">
            <w:r>
              <w:rPr>
                <w:lang w:eastAsia="zh-CN"/>
              </w:rPr>
              <w:t xml:space="preserve">Whether the training sample related to the label is a positive or </w:t>
            </w:r>
            <w:r>
              <w:rPr>
                <w:lang w:eastAsia="zh-CN"/>
              </w:rPr>
              <w:lastRenderedPageBreak/>
              <w:t>negative sample.</w:t>
            </w:r>
          </w:p>
        </w:tc>
        <w:tc>
          <w:tcPr>
            <w:tcW w:w="2416" w:type="dxa"/>
            <w:vAlign w:val="center"/>
          </w:tcPr>
          <w:p w14:paraId="31D05A2B" w14:textId="46842897" w:rsidR="001829D9" w:rsidRDefault="008C699E" w:rsidP="001829D9">
            <w:r>
              <w:rPr>
                <w:lang w:eastAsia="zh-CN"/>
              </w:rPr>
              <w:lastRenderedPageBreak/>
              <w:t>b</w:t>
            </w:r>
            <w:r w:rsidR="001829D9">
              <w:rPr>
                <w:lang w:eastAsia="zh-CN"/>
              </w:rPr>
              <w:t>ool [0..1]</w:t>
            </w:r>
          </w:p>
        </w:tc>
        <w:tc>
          <w:tcPr>
            <w:tcW w:w="2022"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BB3A62" w14:paraId="100C5BCB" w14:textId="77777777" w:rsidTr="003A289F">
        <w:tc>
          <w:tcPr>
            <w:tcW w:w="2379" w:type="dxa"/>
            <w:vAlign w:val="center"/>
          </w:tcPr>
          <w:p w14:paraId="74AD80A4" w14:textId="25DCE659" w:rsidR="00BB3A62" w:rsidRDefault="00BB3A62" w:rsidP="00BB3A62">
            <w:pPr>
              <w:rPr>
                <w:lang w:eastAsia="zh-CN"/>
              </w:rPr>
            </w:pPr>
            <w:r w:rsidRPr="00815571">
              <w:rPr>
                <w:lang w:eastAsia="zh-CN"/>
              </w:rPr>
              <w:lastRenderedPageBreak/>
              <w:t>genericAttributes</w:t>
            </w:r>
          </w:p>
        </w:tc>
        <w:tc>
          <w:tcPr>
            <w:tcW w:w="2039" w:type="dxa"/>
            <w:vAlign w:val="center"/>
          </w:tcPr>
          <w:p w14:paraId="3F2D034C" w14:textId="57609B2A" w:rsidR="00BB3A62" w:rsidRDefault="00BB3A62" w:rsidP="00BB3A62">
            <w:pPr>
              <w:rPr>
                <w:lang w:eastAsia="zh-CN"/>
              </w:rPr>
            </w:pPr>
            <w:r>
              <w:rPr>
                <w:lang w:eastAsia="zh-CN"/>
              </w:rPr>
              <w:t>Additional a</w:t>
            </w:r>
            <w:r>
              <w:rPr>
                <w:rFonts w:hint="eastAsia"/>
                <w:lang w:eastAsia="zh-CN"/>
              </w:rPr>
              <w:t xml:space="preserve">ttributes for AI </w:t>
            </w:r>
            <w:r>
              <w:rPr>
                <w:lang w:eastAsia="zh-CN"/>
              </w:rPr>
              <w:t>label description</w:t>
            </w:r>
            <w:r>
              <w:rPr>
                <w:rFonts w:hint="eastAsia"/>
                <w:lang w:eastAsia="zh-CN"/>
              </w:rPr>
              <w:t>.</w:t>
            </w:r>
          </w:p>
        </w:tc>
        <w:tc>
          <w:tcPr>
            <w:tcW w:w="2416" w:type="dxa"/>
            <w:vAlign w:val="center"/>
          </w:tcPr>
          <w:p w14:paraId="3CE44DDB" w14:textId="13D66EED" w:rsidR="00BB3A62" w:rsidRDefault="00BB3A62" w:rsidP="00BB3A62">
            <w:pPr>
              <w:rPr>
                <w:lang w:eastAsia="zh-CN"/>
              </w:rPr>
            </w:pPr>
            <w:r w:rsidRPr="00815571">
              <w:rPr>
                <w:lang w:eastAsia="zh-CN"/>
              </w:rPr>
              <w:t>GenericAttribute</w:t>
            </w:r>
            <w:r>
              <w:rPr>
                <w:lang w:eastAsia="zh-CN"/>
              </w:rPr>
              <w:t xml:space="preserve"> [0..*]</w:t>
            </w:r>
          </w:p>
        </w:tc>
        <w:tc>
          <w:tcPr>
            <w:tcW w:w="2022" w:type="dxa"/>
          </w:tcPr>
          <w:p w14:paraId="1D8B9CD5" w14:textId="571D355A" w:rsidR="00BB3A62" w:rsidRDefault="00BB3A62" w:rsidP="00BB3A62">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0355FC19" w:rsidR="001867F6" w:rsidRDefault="001867F6" w:rsidP="001867F6">
      <w:pPr>
        <w:rPr>
          <w:lang w:eastAsia="zh-CN"/>
        </w:rPr>
      </w:pPr>
      <w:r>
        <w:rPr>
          <w:lang w:eastAsia="zh-CN"/>
        </w:rPr>
        <w:t xml:space="preserve">    “type”: “</w:t>
      </w:r>
      <w:r w:rsidR="006C0293">
        <w:rPr>
          <w:lang w:eastAsia="zh-CN"/>
        </w:rPr>
        <w:t>Label</w:t>
      </w:r>
      <w:r>
        <w:rPr>
          <w:lang w:eastAsia="zh-CN"/>
        </w:rPr>
        <w:t>”,</w:t>
      </w:r>
    </w:p>
    <w:p w14:paraId="3E4CDBA4" w14:textId="2A69BFC1" w:rsidR="001867F6" w:rsidRPr="00A141E5" w:rsidRDefault="001867F6" w:rsidP="001867F6">
      <w:pPr>
        <w:ind w:firstLine="240"/>
        <w:rPr>
          <w:lang w:eastAsia="zh-CN"/>
        </w:rPr>
      </w:pPr>
      <w:r>
        <w:rPr>
          <w:lang w:eastAsia="zh-CN"/>
        </w:rPr>
        <w:t>“</w:t>
      </w:r>
      <w:r w:rsidR="002208F2">
        <w:rPr>
          <w:lang w:eastAsia="zh-CN"/>
        </w:rPr>
        <w:t>isNegative</w:t>
      </w:r>
      <w:r>
        <w:rPr>
          <w:lang w:eastAsia="zh-CN"/>
        </w:rPr>
        <w:t>”</w:t>
      </w:r>
      <w:r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AI_SceneLabel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83A6757" w:rsidR="00E33DEC" w:rsidRDefault="00E33DEC" w:rsidP="003A289F">
            <w:pPr>
              <w:rPr>
                <w:lang w:eastAsia="zh-CN"/>
              </w:rPr>
            </w:pPr>
            <w:r>
              <w:rPr>
                <w:rFonts w:hint="eastAsia"/>
                <w:lang w:eastAsia="zh-CN"/>
              </w:rPr>
              <w:t>/</w:t>
            </w:r>
            <w:r>
              <w:rPr>
                <w:lang w:eastAsia="zh-CN"/>
              </w:rPr>
              <w:t>req/ai-label/scene-label</w:t>
            </w:r>
          </w:p>
          <w:p w14:paraId="2A11F9EA" w14:textId="00774E7F" w:rsidR="00E33DEC" w:rsidRDefault="00E33DEC" w:rsidP="003A289F">
            <w:pPr>
              <w:rPr>
                <w:lang w:eastAsia="zh-CN"/>
              </w:rPr>
            </w:pPr>
            <w:r>
              <w:rPr>
                <w:lang w:eastAsia="zh-CN"/>
              </w:rPr>
              <w:t xml:space="preserve">Each </w:t>
            </w:r>
            <w:r>
              <w:rPr>
                <w:lang w:val="en-GB" w:eastAsia="zh-CN"/>
              </w:rPr>
              <w:t>AI_SceneLabel</w:t>
            </w:r>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0"/>
        <w:keepNext/>
        <w:jc w:val="center"/>
      </w:pPr>
      <w:bookmarkStart w:id="51" w:name="_Ref112414887"/>
      <w:r>
        <w:t xml:space="preserve">Table </w:t>
      </w:r>
      <w:fldSimple w:instr=" SEQ Table \* ARABIC ">
        <w:r w:rsidR="000D67EA">
          <w:rPr>
            <w:noProof/>
          </w:rPr>
          <w:t>11</w:t>
        </w:r>
      </w:fldSimple>
      <w:bookmarkEnd w:id="51"/>
      <w:r>
        <w:t xml:space="preserve"> AI_SceneLabel properties</w:t>
      </w:r>
    </w:p>
    <w:tbl>
      <w:tblPr>
        <w:tblStyle w:val="ad"/>
        <w:tblW w:w="0" w:type="auto"/>
        <w:tblLook w:val="04A0" w:firstRow="1" w:lastRow="0" w:firstColumn="1" w:lastColumn="0" w:noHBand="0" w:noVBand="1"/>
      </w:tblPr>
      <w:tblGrid>
        <w:gridCol w:w="2379"/>
        <w:gridCol w:w="2039"/>
        <w:gridCol w:w="2416"/>
        <w:gridCol w:w="202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16354AEB" w:rsidR="00E33DEC" w:rsidRDefault="00E33DEC" w:rsidP="003A289F">
            <w:pPr>
              <w:rPr>
                <w:lang w:eastAsia="zh-CN"/>
              </w:rPr>
            </w:pPr>
            <w:r>
              <w:rPr>
                <w:lang w:eastAsia="zh-CN"/>
              </w:rPr>
              <w:t>“SceneLabel”</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50A58670" w:rsidR="00E33DEC" w:rsidRDefault="00E33DEC" w:rsidP="00E33DEC">
      <w:pPr>
        <w:rPr>
          <w:lang w:eastAsia="zh-CN"/>
        </w:rPr>
      </w:pPr>
      <w:r>
        <w:rPr>
          <w:lang w:eastAsia="zh-CN"/>
        </w:rPr>
        <w:t xml:space="preserve">    “type”: “</w:t>
      </w:r>
      <w:r w:rsidR="00550145">
        <w:rPr>
          <w:lang w:eastAsia="zh-CN"/>
        </w:rPr>
        <w:t>Sc</w:t>
      </w:r>
      <w:r w:rsidR="001F503F">
        <w:rPr>
          <w:lang w:eastAsia="zh-CN"/>
        </w:rPr>
        <w:t>e</w:t>
      </w:r>
      <w:r w:rsidR="00550145">
        <w:rPr>
          <w:lang w:eastAsia="zh-CN"/>
        </w:rPr>
        <w:t>ne</w:t>
      </w:r>
      <w:r>
        <w:rPr>
          <w:lang w:eastAsia="zh-CN"/>
        </w:rPr>
        <w:t>Label”,</w:t>
      </w:r>
    </w:p>
    <w:p w14:paraId="6C023152" w14:textId="286345DB" w:rsidR="004E5C28" w:rsidRPr="00A141E5" w:rsidRDefault="004E5C28" w:rsidP="00E33DEC">
      <w:pPr>
        <w:ind w:firstLine="240"/>
        <w:rPr>
          <w:lang w:eastAsia="zh-CN"/>
        </w:rPr>
      </w:pPr>
      <w:r>
        <w:rPr>
          <w:lang w:eastAsia="zh-CN"/>
        </w:rPr>
        <w:t>“</w:t>
      </w:r>
      <w:r w:rsidRPr="004E5C28">
        <w:rPr>
          <w:lang w:eastAsia="zh-CN"/>
        </w:rPr>
        <w:t>class</w:t>
      </w:r>
      <w:r>
        <w:rPr>
          <w:lang w:eastAsia="zh-CN"/>
        </w:rPr>
        <w:t>”</w:t>
      </w:r>
      <w:r w:rsidRPr="004E5C28">
        <w:rPr>
          <w:lang w:eastAsia="zh-CN"/>
        </w:rPr>
        <w:t xml:space="preserve">: </w:t>
      </w:r>
      <w:r>
        <w:rPr>
          <w:lang w:eastAsia="zh-CN"/>
        </w:rPr>
        <w:t>“</w:t>
      </w:r>
      <w:r w:rsidRPr="004E5C28">
        <w:rPr>
          <w:lang w:eastAsia="zh-CN"/>
        </w:rPr>
        <w:t>Airport</w:t>
      </w:r>
      <w:r>
        <w:rPr>
          <w:lang w:eastAsia="zh-CN"/>
        </w:rPr>
        <w:t>”</w:t>
      </w:r>
    </w:p>
    <w:p w14:paraId="1DFE963C" w14:textId="77777777" w:rsidR="00E33DEC" w:rsidRDefault="00E33DEC" w:rsidP="00E33DEC">
      <w:pPr>
        <w:rPr>
          <w:lang w:eastAsia="zh-CN"/>
        </w:rPr>
      </w:pPr>
      <w:r>
        <w:rPr>
          <w:lang w:eastAsia="zh-CN"/>
        </w:rPr>
        <w:lastRenderedPageBreak/>
        <w:t>}</w:t>
      </w:r>
    </w:p>
    <w:p w14:paraId="0CF5F213" w14:textId="642399BB" w:rsidR="004663E4" w:rsidRDefault="004663E4" w:rsidP="004663E4">
      <w:pPr>
        <w:rPr>
          <w:lang w:val="en-GB" w:eastAsia="zh-CN"/>
        </w:rPr>
      </w:pPr>
      <w:r>
        <w:rPr>
          <w:lang w:val="en-GB" w:eastAsia="zh-CN"/>
        </w:rPr>
        <w:t xml:space="preserve">An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49B04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57D6FAE"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0"/>
        <w:keepNext/>
        <w:jc w:val="center"/>
      </w:pPr>
      <w:bookmarkStart w:id="52" w:name="_Ref112414915"/>
      <w:r>
        <w:t xml:space="preserve">Table </w:t>
      </w:r>
      <w:fldSimple w:instr=" SEQ Table \* ARABIC ">
        <w:r w:rsidR="000D67EA">
          <w:rPr>
            <w:noProof/>
          </w:rPr>
          <w:t>12</w:t>
        </w:r>
      </w:fldSimple>
      <w:bookmarkEnd w:id="52"/>
      <w:r>
        <w:t xml:space="preserve"> AI_</w:t>
      </w:r>
      <w:r w:rsidR="0093582A">
        <w:t>Object</w:t>
      </w:r>
      <w:r>
        <w:t>Label properties</w:t>
      </w:r>
    </w:p>
    <w:tbl>
      <w:tblPr>
        <w:tblStyle w:val="ad"/>
        <w:tblW w:w="0" w:type="auto"/>
        <w:tblLook w:val="04A0" w:firstRow="1" w:lastRow="0" w:firstColumn="1" w:lastColumn="0" w:noHBand="0" w:noVBand="1"/>
      </w:tblPr>
      <w:tblGrid>
        <w:gridCol w:w="2379"/>
        <w:gridCol w:w="2039"/>
        <w:gridCol w:w="2416"/>
        <w:gridCol w:w="2022"/>
      </w:tblGrid>
      <w:tr w:rsidR="004663E4" w14:paraId="7CC5F92A" w14:textId="77777777" w:rsidTr="003A289F">
        <w:tc>
          <w:tcPr>
            <w:tcW w:w="2379" w:type="dxa"/>
            <w:vAlign w:val="center"/>
          </w:tcPr>
          <w:p w14:paraId="0113C901" w14:textId="77777777" w:rsidR="004663E4" w:rsidRPr="009A6478" w:rsidRDefault="004663E4" w:rsidP="003A289F">
            <w:pPr>
              <w:jc w:val="center"/>
              <w:rPr>
                <w:b/>
                <w:bCs/>
              </w:rPr>
            </w:pPr>
            <w:r w:rsidRPr="009A6478">
              <w:rPr>
                <w:b/>
                <w:bCs/>
              </w:rPr>
              <w:t>JSON Property</w:t>
            </w:r>
          </w:p>
        </w:tc>
        <w:tc>
          <w:tcPr>
            <w:tcW w:w="2039" w:type="dxa"/>
            <w:vAlign w:val="center"/>
          </w:tcPr>
          <w:p w14:paraId="6F12ECB3" w14:textId="77777777" w:rsidR="004663E4" w:rsidRPr="009A6478" w:rsidRDefault="004663E4" w:rsidP="003A289F">
            <w:pPr>
              <w:jc w:val="center"/>
              <w:rPr>
                <w:b/>
                <w:bCs/>
              </w:rPr>
            </w:pPr>
            <w:r w:rsidRPr="009A6478">
              <w:rPr>
                <w:b/>
                <w:bCs/>
              </w:rPr>
              <w:t>Definition</w:t>
            </w:r>
          </w:p>
        </w:tc>
        <w:tc>
          <w:tcPr>
            <w:tcW w:w="2416" w:type="dxa"/>
            <w:vAlign w:val="center"/>
          </w:tcPr>
          <w:p w14:paraId="440F835A" w14:textId="77777777" w:rsidR="004663E4" w:rsidRPr="009A6478" w:rsidRDefault="004663E4" w:rsidP="003A289F">
            <w:pPr>
              <w:jc w:val="center"/>
              <w:rPr>
                <w:b/>
                <w:bCs/>
              </w:rPr>
            </w:pPr>
            <w:r w:rsidRPr="009A6478">
              <w:rPr>
                <w:b/>
                <w:bCs/>
              </w:rPr>
              <w:t>Data type and values</w:t>
            </w:r>
          </w:p>
        </w:tc>
        <w:tc>
          <w:tcPr>
            <w:tcW w:w="2022"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3A289F">
        <w:tc>
          <w:tcPr>
            <w:tcW w:w="2379"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039"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416" w:type="dxa"/>
            <w:vAlign w:val="center"/>
          </w:tcPr>
          <w:p w14:paraId="5F2D7B3A" w14:textId="37CF1616" w:rsidR="004663E4" w:rsidRDefault="004663E4" w:rsidP="003A289F">
            <w:pPr>
              <w:rPr>
                <w:lang w:eastAsia="zh-CN"/>
              </w:rPr>
            </w:pPr>
            <w:r>
              <w:rPr>
                <w:lang w:eastAsia="zh-CN"/>
              </w:rPr>
              <w:t>“</w:t>
            </w:r>
            <w:r w:rsidR="005366EF">
              <w:rPr>
                <w:lang w:eastAsia="zh-CN"/>
              </w:rPr>
              <w:t>Object</w:t>
            </w:r>
            <w:r>
              <w:rPr>
                <w:lang w:eastAsia="zh-CN"/>
              </w:rPr>
              <w:t>Label”</w:t>
            </w:r>
          </w:p>
        </w:tc>
        <w:tc>
          <w:tcPr>
            <w:tcW w:w="2022"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873D36" w14:paraId="3002E816" w14:textId="77777777" w:rsidTr="003A289F">
        <w:tc>
          <w:tcPr>
            <w:tcW w:w="2379" w:type="dxa"/>
            <w:vAlign w:val="center"/>
          </w:tcPr>
          <w:p w14:paraId="46017901" w14:textId="5983D495" w:rsidR="00873D36" w:rsidRDefault="00873D36" w:rsidP="00873D36">
            <w:pPr>
              <w:rPr>
                <w:lang w:eastAsia="zh-CN"/>
              </w:rPr>
            </w:pPr>
            <w:r>
              <w:rPr>
                <w:rFonts w:hint="eastAsia"/>
                <w:lang w:eastAsia="zh-CN"/>
              </w:rPr>
              <w:t>object</w:t>
            </w:r>
          </w:p>
        </w:tc>
        <w:tc>
          <w:tcPr>
            <w:tcW w:w="2039" w:type="dxa"/>
            <w:vAlign w:val="center"/>
          </w:tcPr>
          <w:p w14:paraId="418C01F1" w14:textId="1CEA7D57" w:rsidR="00873D36" w:rsidRDefault="00873D36" w:rsidP="00873D36">
            <w:pPr>
              <w:rPr>
                <w:lang w:eastAsia="zh-CN"/>
              </w:rPr>
            </w:pPr>
            <w:r>
              <w:rPr>
                <w:rFonts w:hint="eastAsia"/>
                <w:lang w:eastAsia="zh-CN"/>
              </w:rPr>
              <w:t>Geometry object that represents the position of the object</w:t>
            </w:r>
            <w:r>
              <w:rPr>
                <w:lang w:eastAsia="zh-CN"/>
              </w:rPr>
              <w:t>.</w:t>
            </w:r>
          </w:p>
        </w:tc>
        <w:tc>
          <w:tcPr>
            <w:tcW w:w="2416" w:type="dxa"/>
            <w:vAlign w:val="center"/>
          </w:tcPr>
          <w:p w14:paraId="33334794" w14:textId="417DEDE5" w:rsidR="00873D36" w:rsidRDefault="00873D36" w:rsidP="00873D36">
            <w:pPr>
              <w:rPr>
                <w:lang w:eastAsia="zh-CN"/>
              </w:rPr>
            </w:pPr>
            <w:r>
              <w:rPr>
                <w:rFonts w:hint="eastAsia"/>
                <w:lang w:eastAsia="zh-CN"/>
              </w:rPr>
              <w:t>GM_Object [</w:t>
            </w:r>
            <w:r>
              <w:rPr>
                <w:lang w:eastAsia="zh-CN"/>
              </w:rPr>
              <w:t>1..1</w:t>
            </w:r>
            <w:r>
              <w:rPr>
                <w:rFonts w:hint="eastAsia"/>
                <w:lang w:eastAsia="zh-CN"/>
              </w:rPr>
              <w:t>]</w:t>
            </w:r>
          </w:p>
        </w:tc>
        <w:tc>
          <w:tcPr>
            <w:tcW w:w="2022" w:type="dxa"/>
          </w:tcPr>
          <w:p w14:paraId="514DC81D" w14:textId="380BEF3F" w:rsidR="00873D36" w:rsidRDefault="00413366" w:rsidP="00873D36">
            <w:pPr>
              <w:rPr>
                <w:lang w:eastAsia="zh-CN"/>
              </w:rPr>
            </w:pPr>
            <w:r>
              <w:rPr>
                <w:rFonts w:hint="eastAsia"/>
                <w:lang w:eastAsia="zh-CN"/>
              </w:rPr>
              <w:t>M</w:t>
            </w:r>
            <w:r>
              <w:rPr>
                <w:lang w:eastAsia="zh-CN"/>
              </w:rPr>
              <w:t>andatory</w:t>
            </w:r>
          </w:p>
        </w:tc>
      </w:tr>
      <w:tr w:rsidR="00873D36" w14:paraId="04EAD331" w14:textId="77777777" w:rsidTr="003A289F">
        <w:tc>
          <w:tcPr>
            <w:tcW w:w="2379" w:type="dxa"/>
            <w:vAlign w:val="center"/>
          </w:tcPr>
          <w:p w14:paraId="2008A82A" w14:textId="2C14E056" w:rsidR="00873D36" w:rsidRDefault="00873D36" w:rsidP="00873D36">
            <w:pPr>
              <w:rPr>
                <w:lang w:eastAsia="zh-CN"/>
              </w:rPr>
            </w:pPr>
            <w:r>
              <w:rPr>
                <w:rFonts w:hint="eastAsia"/>
                <w:lang w:eastAsia="zh-CN"/>
              </w:rPr>
              <w:t>geometryType</w:t>
            </w:r>
          </w:p>
        </w:tc>
        <w:tc>
          <w:tcPr>
            <w:tcW w:w="2039" w:type="dxa"/>
            <w:vAlign w:val="center"/>
          </w:tcPr>
          <w:p w14:paraId="072814C0" w14:textId="6AD73A29" w:rsidR="00873D36" w:rsidRDefault="00873D36" w:rsidP="00873D36">
            <w:r>
              <w:rPr>
                <w:rFonts w:hint="eastAsia"/>
                <w:lang w:eastAsia="zh-CN"/>
              </w:rPr>
              <w:t>Type of the geometry.</w:t>
            </w:r>
          </w:p>
        </w:tc>
        <w:tc>
          <w:tcPr>
            <w:tcW w:w="2416" w:type="dxa"/>
            <w:vAlign w:val="center"/>
          </w:tcPr>
          <w:p w14:paraId="27B0B3C9" w14:textId="3014D37B" w:rsidR="00873D36" w:rsidRDefault="00873D36" w:rsidP="00873D36">
            <w:r>
              <w:rPr>
                <w:rFonts w:hint="eastAsia"/>
                <w:lang w:eastAsia="zh-CN"/>
              </w:rPr>
              <w:t>CharacterString [</w:t>
            </w:r>
            <w:r>
              <w:rPr>
                <w:lang w:eastAsia="zh-CN"/>
              </w:rPr>
              <w:t>0..1</w:t>
            </w:r>
            <w:r>
              <w:rPr>
                <w:rFonts w:hint="eastAsia"/>
                <w:lang w:eastAsia="zh-CN"/>
              </w:rPr>
              <w:t>]</w:t>
            </w:r>
          </w:p>
        </w:tc>
        <w:tc>
          <w:tcPr>
            <w:tcW w:w="2022" w:type="dxa"/>
          </w:tcPr>
          <w:p w14:paraId="40EDFC0A" w14:textId="15D86D52" w:rsidR="00873D36" w:rsidRDefault="00873D36" w:rsidP="00873D36">
            <w:pPr>
              <w:rPr>
                <w:lang w:eastAsia="zh-CN"/>
              </w:rPr>
            </w:pPr>
            <w:r>
              <w:rPr>
                <w:rFonts w:hint="eastAsia"/>
                <w:lang w:eastAsia="zh-CN"/>
              </w:rPr>
              <w:t>O</w:t>
            </w:r>
            <w:r>
              <w:rPr>
                <w:lang w:eastAsia="zh-CN"/>
              </w:rPr>
              <w:t>ptional</w:t>
            </w:r>
          </w:p>
        </w:tc>
      </w:tr>
      <w:tr w:rsidR="00873D36" w14:paraId="38EEE76E" w14:textId="77777777" w:rsidTr="003A289F">
        <w:tc>
          <w:tcPr>
            <w:tcW w:w="2379" w:type="dxa"/>
            <w:vAlign w:val="center"/>
          </w:tcPr>
          <w:p w14:paraId="0ABD55EC" w14:textId="37EEFDC3" w:rsidR="00873D36" w:rsidRDefault="00873D36" w:rsidP="00873D36">
            <w:pPr>
              <w:rPr>
                <w:lang w:eastAsia="zh-CN"/>
              </w:rPr>
            </w:pPr>
            <w:r>
              <w:rPr>
                <w:rFonts w:hint="eastAsia"/>
                <w:lang w:eastAsia="zh-CN"/>
              </w:rPr>
              <w:t>class</w:t>
            </w:r>
          </w:p>
        </w:tc>
        <w:tc>
          <w:tcPr>
            <w:tcW w:w="2039" w:type="dxa"/>
            <w:vAlign w:val="center"/>
          </w:tcPr>
          <w:p w14:paraId="1C95E6AC" w14:textId="5DDF22A4" w:rsidR="00873D36" w:rsidRDefault="00873D36" w:rsidP="00873D36">
            <w:r>
              <w:rPr>
                <w:rFonts w:hint="eastAsia"/>
                <w:lang w:eastAsia="zh-CN"/>
              </w:rPr>
              <w:t>Class</w:t>
            </w:r>
            <w:r>
              <w:rPr>
                <w:lang w:eastAsia="zh-CN"/>
              </w:rPr>
              <w:t xml:space="preserve"> that records the semantic of the object type.</w:t>
            </w:r>
          </w:p>
        </w:tc>
        <w:tc>
          <w:tcPr>
            <w:tcW w:w="2416" w:type="dxa"/>
            <w:vAlign w:val="center"/>
          </w:tcPr>
          <w:p w14:paraId="3DBF2735" w14:textId="2377A595" w:rsidR="00873D36" w:rsidRDefault="00873D36" w:rsidP="00873D36">
            <w:r>
              <w:rPr>
                <w:rFonts w:hint="eastAsia"/>
                <w:lang w:eastAsia="zh-CN"/>
              </w:rPr>
              <w:t>CharacterString [</w:t>
            </w:r>
            <w:r>
              <w:rPr>
                <w:lang w:eastAsia="zh-CN"/>
              </w:rPr>
              <w:t>1..1</w:t>
            </w:r>
            <w:r>
              <w:rPr>
                <w:rFonts w:hint="eastAsia"/>
                <w:lang w:eastAsia="zh-CN"/>
              </w:rPr>
              <w:t>]</w:t>
            </w:r>
          </w:p>
        </w:tc>
        <w:tc>
          <w:tcPr>
            <w:tcW w:w="2022" w:type="dxa"/>
          </w:tcPr>
          <w:p w14:paraId="694FE41C" w14:textId="2D4C6858" w:rsidR="00873D36" w:rsidRDefault="00873D36" w:rsidP="00873D36">
            <w:pPr>
              <w:rPr>
                <w:lang w:eastAsia="zh-CN"/>
              </w:rPr>
            </w:pPr>
            <w:r>
              <w:rPr>
                <w:rFonts w:hint="eastAsia"/>
                <w:lang w:eastAsia="zh-CN"/>
              </w:rPr>
              <w:t>M</w:t>
            </w:r>
            <w:r>
              <w:rPr>
                <w:lang w:eastAsia="zh-CN"/>
              </w:rPr>
              <w:t>andatory</w:t>
            </w:r>
          </w:p>
        </w:tc>
      </w:tr>
      <w:tr w:rsidR="00873D36" w14:paraId="7B249134" w14:textId="77777777" w:rsidTr="003A289F">
        <w:tc>
          <w:tcPr>
            <w:tcW w:w="2379" w:type="dxa"/>
            <w:vAlign w:val="center"/>
          </w:tcPr>
          <w:p w14:paraId="03996B86" w14:textId="6689F65B" w:rsidR="00873D36" w:rsidRDefault="00873D36" w:rsidP="00873D36">
            <w:pPr>
              <w:rPr>
                <w:lang w:eastAsia="zh-CN"/>
              </w:rPr>
            </w:pPr>
            <w:r>
              <w:rPr>
                <w:rFonts w:hint="eastAsia"/>
                <w:lang w:eastAsia="zh-CN"/>
              </w:rPr>
              <w:t>isDiffDetectable</w:t>
            </w:r>
          </w:p>
        </w:tc>
        <w:tc>
          <w:tcPr>
            <w:tcW w:w="2039" w:type="dxa"/>
            <w:vAlign w:val="center"/>
          </w:tcPr>
          <w:p w14:paraId="2FBEA7D5" w14:textId="5440CF35" w:rsidR="00873D36" w:rsidRDefault="00873D36" w:rsidP="00873D36">
            <w:r>
              <w:rPr>
                <w:rFonts w:hint="eastAsia"/>
                <w:lang w:eastAsia="zh-CN"/>
              </w:rPr>
              <w:t>Whether the object is difficult to detect.</w:t>
            </w:r>
          </w:p>
        </w:tc>
        <w:tc>
          <w:tcPr>
            <w:tcW w:w="2416" w:type="dxa"/>
            <w:vAlign w:val="center"/>
          </w:tcPr>
          <w:p w14:paraId="40395A0A" w14:textId="025B3960" w:rsidR="00873D36" w:rsidRDefault="008C699E" w:rsidP="00873D36">
            <w:r>
              <w:rPr>
                <w:rFonts w:hint="eastAsia"/>
                <w:lang w:eastAsia="zh-CN"/>
              </w:rPr>
              <w:t>b</w:t>
            </w:r>
            <w:bookmarkStart w:id="53" w:name="_GoBack"/>
            <w:bookmarkEnd w:id="53"/>
            <w:r w:rsidR="00873D36">
              <w:rPr>
                <w:rFonts w:hint="eastAsia"/>
                <w:lang w:eastAsia="zh-CN"/>
              </w:rPr>
              <w:t>ool [</w:t>
            </w:r>
            <w:r w:rsidR="00873D36">
              <w:rPr>
                <w:lang w:eastAsia="zh-CN"/>
              </w:rPr>
              <w:t>0..1</w:t>
            </w:r>
            <w:r w:rsidR="00873D36">
              <w:rPr>
                <w:rFonts w:hint="eastAsia"/>
                <w:lang w:eastAsia="zh-CN"/>
              </w:rPr>
              <w:t>]</w:t>
            </w:r>
          </w:p>
        </w:tc>
        <w:tc>
          <w:tcPr>
            <w:tcW w:w="2022" w:type="dxa"/>
          </w:tcPr>
          <w:p w14:paraId="73400C4B" w14:textId="766E80F8" w:rsidR="00873D36" w:rsidRDefault="00873D36" w:rsidP="00873D36">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CBAC15D" w:rsidR="004663E4" w:rsidRDefault="004663E4" w:rsidP="004663E4">
      <w:pPr>
        <w:rPr>
          <w:lang w:eastAsia="zh-CN"/>
        </w:rPr>
      </w:pPr>
      <w:r>
        <w:rPr>
          <w:lang w:eastAsia="zh-CN"/>
        </w:rPr>
        <w:t xml:space="preserve">    “type”: “</w:t>
      </w:r>
      <w:r w:rsidR="007302A6">
        <w:rPr>
          <w:lang w:eastAsia="zh-CN"/>
        </w:rPr>
        <w:t>Object</w:t>
      </w:r>
      <w:r>
        <w:rPr>
          <w:lang w:eastAsia="zh-CN"/>
        </w:rPr>
        <w:t>Label”,</w:t>
      </w:r>
    </w:p>
    <w:p w14:paraId="57F414A5" w14:textId="77777777" w:rsidR="00A127F8" w:rsidRDefault="00A127F8" w:rsidP="004663E4">
      <w:pPr>
        <w:ind w:firstLine="240"/>
        <w:rPr>
          <w:lang w:eastAsia="zh-CN"/>
        </w:rPr>
      </w:pPr>
      <w:r>
        <w:rPr>
          <w:lang w:eastAsia="zh-CN"/>
        </w:rPr>
        <w:t>“</w:t>
      </w:r>
      <w:r w:rsidRPr="00A127F8">
        <w:rPr>
          <w:lang w:eastAsia="zh-CN"/>
        </w:rPr>
        <w:t>class</w:t>
      </w:r>
      <w:r>
        <w:rPr>
          <w:lang w:eastAsia="zh-CN"/>
        </w:rPr>
        <w:t>”</w:t>
      </w:r>
      <w:r w:rsidRPr="00A127F8">
        <w:rPr>
          <w:lang w:eastAsia="zh-CN"/>
        </w:rPr>
        <w:t xml:space="preserve">: </w:t>
      </w:r>
      <w:r>
        <w:rPr>
          <w:lang w:eastAsia="zh-CN"/>
        </w:rPr>
        <w:t>“</w:t>
      </w:r>
      <w:r w:rsidRPr="00A127F8">
        <w:rPr>
          <w:lang w:eastAsia="zh-CN"/>
        </w:rPr>
        <w:t>small-vehicle</w:t>
      </w:r>
      <w:r>
        <w:rPr>
          <w:lang w:eastAsia="zh-CN"/>
        </w:rPr>
        <w:t>”</w:t>
      </w:r>
      <w:r w:rsidRPr="00A127F8">
        <w:rPr>
          <w:lang w:eastAsia="zh-CN"/>
        </w:rPr>
        <w:t xml:space="preserve">, </w:t>
      </w:r>
    </w:p>
    <w:p w14:paraId="3AE80FDC" w14:textId="77777777" w:rsidR="00A127F8" w:rsidRDefault="00A127F8" w:rsidP="004663E4">
      <w:pPr>
        <w:ind w:firstLine="240"/>
        <w:rPr>
          <w:lang w:eastAsia="zh-CN"/>
        </w:rPr>
      </w:pPr>
      <w:r>
        <w:rPr>
          <w:lang w:eastAsia="zh-CN"/>
        </w:rPr>
        <w:t>“</w:t>
      </w:r>
      <w:r w:rsidRPr="00A127F8">
        <w:rPr>
          <w:lang w:eastAsia="zh-CN"/>
        </w:rPr>
        <w:t>object</w:t>
      </w:r>
      <w:r>
        <w:rPr>
          <w:lang w:eastAsia="zh-CN"/>
        </w:rPr>
        <w:t>”</w:t>
      </w:r>
      <w:r w:rsidRPr="00A127F8">
        <w:rPr>
          <w:lang w:eastAsia="zh-CN"/>
        </w:rPr>
        <w:t>: {</w:t>
      </w:r>
      <w:r>
        <w:rPr>
          <w:lang w:eastAsia="zh-CN"/>
        </w:rPr>
        <w:t>“</w:t>
      </w:r>
      <w:r w:rsidRPr="00A127F8">
        <w:rPr>
          <w:lang w:eastAsia="zh-CN"/>
        </w:rPr>
        <w:t>type</w:t>
      </w:r>
      <w:r>
        <w:rPr>
          <w:lang w:eastAsia="zh-CN"/>
        </w:rPr>
        <w:t>”</w:t>
      </w:r>
      <w:r w:rsidRPr="00A127F8">
        <w:rPr>
          <w:lang w:eastAsia="zh-CN"/>
        </w:rPr>
        <w:t xml:space="preserve">: </w:t>
      </w:r>
      <w:r>
        <w:rPr>
          <w:lang w:eastAsia="zh-CN"/>
        </w:rPr>
        <w:t>“</w:t>
      </w:r>
      <w:r w:rsidRPr="00A127F8">
        <w:rPr>
          <w:lang w:eastAsia="zh-CN"/>
        </w:rPr>
        <w:t>Polygon</w:t>
      </w:r>
      <w:r>
        <w:rPr>
          <w:lang w:eastAsia="zh-CN"/>
        </w:rPr>
        <w:t>”</w:t>
      </w:r>
      <w:r w:rsidRPr="00A127F8">
        <w:rPr>
          <w:lang w:eastAsia="zh-CN"/>
        </w:rPr>
        <w:t xml:space="preserve">, </w:t>
      </w:r>
      <w:r>
        <w:rPr>
          <w:lang w:eastAsia="zh-CN"/>
        </w:rPr>
        <w:t>“</w:t>
      </w:r>
      <w:r w:rsidRPr="00A127F8">
        <w:rPr>
          <w:lang w:eastAsia="zh-CN"/>
        </w:rPr>
        <w:t>coordinates</w:t>
      </w:r>
      <w:r>
        <w:rPr>
          <w:lang w:eastAsia="zh-CN"/>
        </w:rPr>
        <w:t>”</w:t>
      </w:r>
      <w:r w:rsidRPr="00A127F8">
        <w:rPr>
          <w:lang w:eastAsia="zh-CN"/>
        </w:rPr>
        <w:t xml:space="preserve">: [[2257.0, 332.0], [2271.0, 332.0], [2271.0, 350.0], [2257.0, 350.0], [2257.0, 332.0]]}, </w:t>
      </w:r>
    </w:p>
    <w:p w14:paraId="0D01B42B" w14:textId="77777777" w:rsidR="00A127F8" w:rsidRDefault="00A127F8" w:rsidP="004663E4">
      <w:pPr>
        <w:ind w:firstLine="240"/>
        <w:rPr>
          <w:lang w:eastAsia="zh-CN"/>
        </w:rPr>
      </w:pPr>
      <w:r>
        <w:rPr>
          <w:lang w:eastAsia="zh-CN"/>
        </w:rPr>
        <w:lastRenderedPageBreak/>
        <w:t>“</w:t>
      </w:r>
      <w:r w:rsidRPr="00A127F8">
        <w:rPr>
          <w:lang w:eastAsia="zh-CN"/>
        </w:rPr>
        <w:t>geometryType</w:t>
      </w:r>
      <w:r>
        <w:rPr>
          <w:lang w:eastAsia="zh-CN"/>
        </w:rPr>
        <w:t>”</w:t>
      </w:r>
      <w:r w:rsidRPr="00A127F8">
        <w:rPr>
          <w:lang w:eastAsia="zh-CN"/>
        </w:rPr>
        <w:t xml:space="preserve">: </w:t>
      </w:r>
      <w:r>
        <w:rPr>
          <w:lang w:eastAsia="zh-CN"/>
        </w:rPr>
        <w:t>“</w:t>
      </w:r>
      <w:r w:rsidRPr="00A127F8">
        <w:rPr>
          <w:lang w:eastAsia="zh-CN"/>
        </w:rPr>
        <w:t>Horizontal BBox</w:t>
      </w:r>
      <w:r>
        <w:rPr>
          <w:lang w:eastAsia="zh-CN"/>
        </w:rPr>
        <w:t>”</w:t>
      </w:r>
      <w:r w:rsidRPr="00A127F8">
        <w:rPr>
          <w:lang w:eastAsia="zh-CN"/>
        </w:rPr>
        <w:t xml:space="preserve">, </w:t>
      </w:r>
    </w:p>
    <w:p w14:paraId="554B9B60" w14:textId="73E47D2C" w:rsidR="004663E4" w:rsidRPr="00A141E5" w:rsidRDefault="00A127F8" w:rsidP="004663E4">
      <w:pPr>
        <w:ind w:firstLine="240"/>
        <w:rPr>
          <w:lang w:eastAsia="zh-CN"/>
        </w:rPr>
      </w:pPr>
      <w:r>
        <w:rPr>
          <w:lang w:eastAsia="zh-CN"/>
        </w:rPr>
        <w:t>“</w:t>
      </w:r>
      <w:r w:rsidRPr="00A127F8">
        <w:rPr>
          <w:lang w:eastAsia="zh-CN"/>
        </w:rPr>
        <w:t>isDiffDetectable</w:t>
      </w:r>
      <w:r>
        <w:rPr>
          <w:lang w:eastAsia="zh-CN"/>
        </w:rPr>
        <w:t>”</w:t>
      </w:r>
      <w:r w:rsidRPr="00A127F8">
        <w:rPr>
          <w:lang w:eastAsia="zh-CN"/>
        </w:rPr>
        <w:t xml:space="preserve">: </w:t>
      </w:r>
      <w:r>
        <w:rPr>
          <w:lang w:eastAsia="zh-CN"/>
        </w:rPr>
        <w:t>false</w:t>
      </w:r>
    </w:p>
    <w:p w14:paraId="50948618" w14:textId="77777777" w:rsidR="004663E4" w:rsidRDefault="004663E4" w:rsidP="004663E4">
      <w:pPr>
        <w:rPr>
          <w:lang w:eastAsia="zh-CN"/>
        </w:rPr>
      </w:pPr>
      <w:r>
        <w:rPr>
          <w:lang w:eastAsia="zh-CN"/>
        </w:rPr>
        <w:t>}</w:t>
      </w:r>
    </w:p>
    <w:p w14:paraId="2EA84983" w14:textId="284F71C9" w:rsidR="00FE5AED" w:rsidRDefault="00FE5AED" w:rsidP="00FE5AED">
      <w:pPr>
        <w:rPr>
          <w:lang w:val="en-GB" w:eastAsia="zh-CN"/>
        </w:rPr>
      </w:pPr>
      <w:r>
        <w:rPr>
          <w:lang w:val="en-GB" w:eastAsia="zh-CN"/>
        </w:rPr>
        <w:t xml:space="preserve">An AI_PixelLabel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fldChar w:fldCharType="begin"/>
      </w:r>
      <w:r>
        <w:rPr>
          <w:lang w:val="en-GB" w:eastAsia="zh-CN"/>
        </w:rPr>
        <w:instrText xml:space="preserve"> REF _Ref112414887 \h </w:instrText>
      </w:r>
      <w:r>
        <w:rPr>
          <w:lang w:val="en-GB" w:eastAsia="zh-CN"/>
        </w:rPr>
      </w:r>
      <w:r>
        <w:rPr>
          <w:lang w:val="en-GB" w:eastAsia="zh-CN"/>
        </w:rPr>
        <w:fldChar w:fldCharType="separate"/>
      </w:r>
      <w:r w:rsidR="000D67EA">
        <w:t xml:space="preserve">Table </w:t>
      </w:r>
      <w:r w:rsidR="000D67EA">
        <w:rPr>
          <w:noProof/>
        </w:rPr>
        <w:t>11</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7C78DA75" w:rsidR="00FE5AED" w:rsidRDefault="00FE5AED" w:rsidP="003A289F">
            <w:pPr>
              <w:rPr>
                <w:lang w:eastAsia="zh-CN"/>
              </w:rPr>
            </w:pPr>
            <w:r>
              <w:rPr>
                <w:rFonts w:hint="eastAsia"/>
                <w:lang w:eastAsia="zh-CN"/>
              </w:rPr>
              <w:t>/</w:t>
            </w:r>
            <w:r>
              <w:rPr>
                <w:lang w:eastAsia="zh-CN"/>
              </w:rPr>
              <w:t>req/ai-label/pixel-label</w:t>
            </w:r>
          </w:p>
          <w:p w14:paraId="7973923E" w14:textId="40F6F919"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0"/>
        <w:keepNext/>
        <w:jc w:val="center"/>
      </w:pPr>
      <w:bookmarkStart w:id="54" w:name="_Ref112417337"/>
      <w:r>
        <w:t xml:space="preserve">Table </w:t>
      </w:r>
      <w:fldSimple w:instr=" SEQ Table \* ARABIC ">
        <w:r w:rsidR="000D67EA">
          <w:rPr>
            <w:noProof/>
          </w:rPr>
          <w:t>13</w:t>
        </w:r>
      </w:fldSimple>
      <w:bookmarkEnd w:id="54"/>
      <w:r>
        <w:t xml:space="preserve"> AI_</w:t>
      </w:r>
      <w:r w:rsidR="00E70DC7">
        <w:t>Pixel</w:t>
      </w:r>
      <w:r>
        <w:t>Label properties</w:t>
      </w:r>
    </w:p>
    <w:tbl>
      <w:tblPr>
        <w:tblStyle w:val="ad"/>
        <w:tblW w:w="0" w:type="auto"/>
        <w:tblLook w:val="04A0" w:firstRow="1" w:lastRow="0" w:firstColumn="1" w:lastColumn="0" w:noHBand="0" w:noVBand="1"/>
      </w:tblPr>
      <w:tblGrid>
        <w:gridCol w:w="2379"/>
        <w:gridCol w:w="2039"/>
        <w:gridCol w:w="2416"/>
        <w:gridCol w:w="2022"/>
      </w:tblGrid>
      <w:tr w:rsidR="00FE5AED" w14:paraId="06BF728E" w14:textId="77777777" w:rsidTr="003A289F">
        <w:tc>
          <w:tcPr>
            <w:tcW w:w="2379" w:type="dxa"/>
            <w:vAlign w:val="center"/>
          </w:tcPr>
          <w:p w14:paraId="05F37CE0" w14:textId="77777777" w:rsidR="00FE5AED" w:rsidRPr="009A6478" w:rsidRDefault="00FE5AED" w:rsidP="003A289F">
            <w:pPr>
              <w:jc w:val="center"/>
              <w:rPr>
                <w:b/>
                <w:bCs/>
              </w:rPr>
            </w:pPr>
            <w:r w:rsidRPr="009A6478">
              <w:rPr>
                <w:b/>
                <w:bCs/>
              </w:rPr>
              <w:t>JSON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73036F66" w:rsidR="00FE5AED" w:rsidRDefault="00FE5AED" w:rsidP="003A289F">
            <w:pPr>
              <w:rPr>
                <w:lang w:eastAsia="zh-CN"/>
              </w:rPr>
            </w:pPr>
            <w:r>
              <w:rPr>
                <w:lang w:eastAsia="zh-CN"/>
              </w:rPr>
              <w:t>“</w:t>
            </w:r>
            <w:r w:rsidR="00976BBA">
              <w:rPr>
                <w:lang w:eastAsia="zh-CN"/>
              </w:rPr>
              <w:t>Pixel</w:t>
            </w:r>
            <w:r>
              <w:rPr>
                <w:lang w:eastAsia="zh-CN"/>
              </w:rPr>
              <w:t>Label”</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A73AD95" w:rsidR="004114BA" w:rsidRDefault="004114BA" w:rsidP="004114BA">
            <w:r>
              <w:rPr>
                <w:rFonts w:hint="eastAsia"/>
                <w:lang w:eastAsia="zh-CN"/>
              </w:rPr>
              <w:t>CharacterString [</w:t>
            </w:r>
            <w:r>
              <w:rPr>
                <w:lang w:eastAsia="zh-CN"/>
              </w:rPr>
              <w:t>1..1</w:t>
            </w:r>
            <w:r>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653E2550" w:rsidR="00FE5AED" w:rsidRDefault="00FE5AED" w:rsidP="00FE5AED">
      <w:pPr>
        <w:rPr>
          <w:lang w:eastAsia="zh-CN"/>
        </w:rPr>
      </w:pPr>
      <w:r>
        <w:rPr>
          <w:lang w:eastAsia="zh-CN"/>
        </w:rPr>
        <w:t xml:space="preserve">    “type”: “</w:t>
      </w:r>
      <w:r w:rsidR="005D2FCA">
        <w:rPr>
          <w:lang w:eastAsia="zh-CN"/>
        </w:rPr>
        <w:t>Pixel</w:t>
      </w:r>
      <w:r>
        <w:rPr>
          <w:lang w:eastAsia="zh-CN"/>
        </w:rPr>
        <w:t>Label”,</w:t>
      </w:r>
    </w:p>
    <w:p w14:paraId="1B35B6B3" w14:textId="57B3E3C4" w:rsidR="00FE5AED" w:rsidRDefault="00FE5AED" w:rsidP="00FE5AED">
      <w:pPr>
        <w:ind w:firstLine="240"/>
        <w:rPr>
          <w:lang w:eastAsia="zh-CN"/>
        </w:rPr>
      </w:pPr>
      <w:r>
        <w:rPr>
          <w:lang w:eastAsia="zh-CN"/>
        </w:rPr>
        <w:t>“</w:t>
      </w:r>
      <w:r w:rsidR="00CD4A3B">
        <w:rPr>
          <w:lang w:eastAsia="zh-CN"/>
        </w:rPr>
        <w:t>imageURL”</w:t>
      </w:r>
      <w:r w:rsidR="00CD4A3B" w:rsidRPr="00CD4A3B">
        <w:rPr>
          <w:lang w:eastAsia="zh-CN"/>
        </w:rPr>
        <w:t xml:space="preserve">: </w:t>
      </w:r>
      <w:r w:rsidR="00CD4A3B">
        <w:rPr>
          <w:lang w:eastAsia="zh-CN"/>
        </w:rPr>
        <w:t>“/</w:t>
      </w:r>
      <w:r w:rsidR="00CD4A3B" w:rsidRPr="00CD4A3B">
        <w:rPr>
          <w:lang w:eastAsia="zh-CN"/>
        </w:rPr>
        <w:t>label_5classes/GF2_PMS1__L1A0000647767-MSS1_label.tif</w:t>
      </w:r>
      <w:r w:rsidR="00CD4A3B">
        <w:rPr>
          <w:lang w:eastAsia="zh-CN"/>
        </w:rPr>
        <w:t>”,</w:t>
      </w:r>
    </w:p>
    <w:p w14:paraId="2B35ABD9" w14:textId="6E86970F" w:rsidR="00CD4A3B" w:rsidRPr="00A141E5" w:rsidRDefault="00CD4A3B" w:rsidP="00FE5AED">
      <w:pPr>
        <w:ind w:firstLine="240"/>
        <w:rPr>
          <w:lang w:eastAsia="zh-CN"/>
        </w:rPr>
      </w:pPr>
      <w:r>
        <w:rPr>
          <w:lang w:eastAsia="zh-CN"/>
        </w:rPr>
        <w:t>“imageFormat”: “image/tiff”</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DE4E191" w:rsidR="00B32192" w:rsidRDefault="007C47BF" w:rsidP="00B32192">
      <w:pPr>
        <w:pStyle w:val="2"/>
      </w:pPr>
      <w:bookmarkStart w:id="55" w:name="_Toc113876804"/>
      <w:r>
        <w:lastRenderedPageBreak/>
        <w:t xml:space="preserve">Requirements class: </w:t>
      </w:r>
      <w:r w:rsidR="00B32192">
        <w:t>AI_Labeling</w:t>
      </w:r>
      <w:bookmarkEnd w:id="55"/>
    </w:p>
    <w:p w14:paraId="67F83B43" w14:textId="42F79757"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AI_Labeling</w:t>
      </w:r>
      <w:r w:rsidR="00905291">
        <w:rPr>
          <w:lang w:eastAsia="zh-CN"/>
        </w:rPr>
        <w:t xml:space="preserve"> 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7DCBAE19" w:rsidR="005026D2" w:rsidRDefault="005026D2" w:rsidP="003A289F">
            <w:pPr>
              <w:rPr>
                <w:lang w:eastAsia="zh-CN"/>
              </w:rPr>
            </w:pPr>
            <w:r>
              <w:rPr>
                <w:rFonts w:hint="eastAsia"/>
                <w:lang w:eastAsia="zh-CN"/>
              </w:rPr>
              <w:t>/</w:t>
            </w:r>
            <w:r>
              <w:rPr>
                <w:lang w:eastAsia="zh-CN"/>
              </w:rPr>
              <w:t>req/ai-</w:t>
            </w:r>
            <w:r w:rsidR="00692977">
              <w:rPr>
                <w:lang w:eastAsia="zh-CN"/>
              </w:rPr>
              <w:t>labeling</w:t>
            </w:r>
          </w:p>
        </w:tc>
      </w:tr>
      <w:tr w:rsidR="005026D2" w14:paraId="6D468B38" w14:textId="77777777" w:rsidTr="003A289F">
        <w:tc>
          <w:tcPr>
            <w:tcW w:w="4428"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6EA5E4C7" w14:textId="77777777" w:rsidR="005026D2" w:rsidRDefault="005026D2" w:rsidP="003A289F">
            <w:pPr>
              <w:rPr>
                <w:lang w:eastAsia="zh-CN"/>
              </w:rPr>
            </w:pPr>
            <w:r>
              <w:rPr>
                <w:rFonts w:hint="eastAsia"/>
                <w:lang w:eastAsia="zh-CN"/>
              </w:rPr>
              <w:t>J</w:t>
            </w:r>
            <w:r>
              <w:rPr>
                <w:lang w:eastAsia="zh-CN"/>
              </w:rPr>
              <w:t>SON</w:t>
            </w:r>
          </w:p>
        </w:tc>
      </w:tr>
      <w:tr w:rsidR="005026D2" w14:paraId="1715F40A" w14:textId="77777777" w:rsidTr="003A289F">
        <w:tc>
          <w:tcPr>
            <w:tcW w:w="4428" w:type="dxa"/>
          </w:tcPr>
          <w:p w14:paraId="4657D6F5" w14:textId="77777777" w:rsidR="005026D2" w:rsidRDefault="005026D2" w:rsidP="003A289F">
            <w:r>
              <w:rPr>
                <w:rFonts w:hint="eastAsia"/>
                <w:lang w:eastAsia="zh-CN"/>
              </w:rPr>
              <w:t>D</w:t>
            </w:r>
            <w:r>
              <w:rPr>
                <w:lang w:eastAsia="zh-CN"/>
              </w:rPr>
              <w:t>ependency</w:t>
            </w:r>
          </w:p>
        </w:tc>
        <w:tc>
          <w:tcPr>
            <w:tcW w:w="4428" w:type="dxa"/>
          </w:tcPr>
          <w:p w14:paraId="32DE5956" w14:textId="71FBA173" w:rsidR="005026D2" w:rsidRDefault="00F43BDD" w:rsidP="003A289F">
            <w:r>
              <w:rPr>
                <w:rFonts w:hint="eastAsia"/>
                <w:lang w:eastAsia="zh-CN"/>
              </w:rPr>
              <w:t>/req/base</w:t>
            </w:r>
            <w:r w:rsidR="00BE49E1">
              <w:rPr>
                <w:rFonts w:hint="eastAsia"/>
                <w:lang w:eastAsia="zh-CN"/>
              </w:rPr>
              <w:t>/json-base-type</w:t>
            </w:r>
          </w:p>
        </w:tc>
      </w:tr>
      <w:tr w:rsidR="005026D2" w14:paraId="40815CB4" w14:textId="77777777" w:rsidTr="003A289F">
        <w:tc>
          <w:tcPr>
            <w:tcW w:w="4428" w:type="dxa"/>
          </w:tcPr>
          <w:p w14:paraId="403FD529" w14:textId="77777777" w:rsidR="005026D2" w:rsidRDefault="005026D2" w:rsidP="003A289F">
            <w:r>
              <w:rPr>
                <w:rFonts w:hint="eastAsia"/>
                <w:lang w:eastAsia="zh-CN"/>
              </w:rPr>
              <w:t>D</w:t>
            </w:r>
            <w:r>
              <w:rPr>
                <w:lang w:eastAsia="zh-CN"/>
              </w:rPr>
              <w:t>ependency</w:t>
            </w:r>
          </w:p>
        </w:tc>
        <w:tc>
          <w:tcPr>
            <w:tcW w:w="4428" w:type="dxa"/>
          </w:tcPr>
          <w:p w14:paraId="6BE16234" w14:textId="54307495" w:rsidR="005026D2" w:rsidRDefault="00F43BDD" w:rsidP="003A289F">
            <w:r>
              <w:rPr>
                <w:rFonts w:hint="eastAsia"/>
                <w:lang w:eastAsia="zh-CN"/>
              </w:rPr>
              <w:t>/req/base</w:t>
            </w:r>
            <w:r w:rsidR="00BE49E1">
              <w:rPr>
                <w:rFonts w:hint="eastAsia"/>
                <w:lang w:eastAsia="zh-CN"/>
              </w:rPr>
              <w:t>/iso-metadata-type</w:t>
            </w:r>
          </w:p>
        </w:tc>
      </w:tr>
      <w:tr w:rsidR="005026D2" w14:paraId="5B4366BD" w14:textId="77777777" w:rsidTr="003A289F">
        <w:tc>
          <w:tcPr>
            <w:tcW w:w="4428" w:type="dxa"/>
          </w:tcPr>
          <w:p w14:paraId="111190FF" w14:textId="77777777" w:rsidR="005026D2" w:rsidRPr="00087D9B" w:rsidRDefault="005026D2" w:rsidP="003A289F">
            <w:pPr>
              <w:rPr>
                <w:lang w:eastAsia="zh-CN"/>
              </w:rPr>
            </w:pPr>
            <w:r>
              <w:rPr>
                <w:lang w:eastAsia="zh-CN"/>
              </w:rPr>
              <w:t>Requirement</w:t>
            </w:r>
          </w:p>
        </w:tc>
        <w:tc>
          <w:tcPr>
            <w:tcW w:w="4428" w:type="dxa"/>
            <w:vAlign w:val="center"/>
          </w:tcPr>
          <w:p w14:paraId="69F4468C" w14:textId="0141DC12" w:rsidR="005026D2" w:rsidRDefault="00130E6C" w:rsidP="003A289F">
            <w:pPr>
              <w:rPr>
                <w:lang w:eastAsia="zh-CN"/>
              </w:rPr>
            </w:pPr>
            <w:r>
              <w:rPr>
                <w:rFonts w:hint="eastAsia"/>
                <w:lang w:eastAsia="zh-CN"/>
              </w:rPr>
              <w:t>/</w:t>
            </w:r>
            <w:r>
              <w:rPr>
                <w:lang w:eastAsia="zh-CN"/>
              </w:rPr>
              <w:t>req/ai-labeling/labeling</w:t>
            </w:r>
          </w:p>
        </w:tc>
      </w:tr>
      <w:tr w:rsidR="005026D2" w14:paraId="3A8512A1" w14:textId="77777777" w:rsidTr="003A289F">
        <w:tc>
          <w:tcPr>
            <w:tcW w:w="4428" w:type="dxa"/>
          </w:tcPr>
          <w:p w14:paraId="43C9407E" w14:textId="77777777" w:rsidR="005026D2" w:rsidRDefault="005026D2" w:rsidP="003A289F">
            <w:pPr>
              <w:rPr>
                <w:lang w:eastAsia="zh-CN"/>
              </w:rPr>
            </w:pPr>
            <w:r>
              <w:rPr>
                <w:lang w:eastAsia="zh-CN"/>
              </w:rPr>
              <w:t>Requirement</w:t>
            </w:r>
          </w:p>
        </w:tc>
        <w:tc>
          <w:tcPr>
            <w:tcW w:w="4428" w:type="dxa"/>
            <w:vAlign w:val="center"/>
          </w:tcPr>
          <w:p w14:paraId="1ABC07D4" w14:textId="00572EA6" w:rsidR="005026D2" w:rsidRDefault="00130E6C" w:rsidP="003A289F">
            <w:pPr>
              <w:rPr>
                <w:lang w:eastAsia="zh-CN"/>
              </w:rPr>
            </w:pPr>
            <w:r>
              <w:rPr>
                <w:rFonts w:hint="eastAsia"/>
                <w:lang w:eastAsia="zh-CN"/>
              </w:rPr>
              <w:t>/</w:t>
            </w:r>
            <w:r>
              <w:rPr>
                <w:lang w:eastAsia="zh-CN"/>
              </w:rPr>
              <w:t>req/ai-labeling/labeler</w:t>
            </w:r>
          </w:p>
        </w:tc>
      </w:tr>
      <w:tr w:rsidR="005026D2" w14:paraId="48920605" w14:textId="77777777" w:rsidTr="003A289F">
        <w:tc>
          <w:tcPr>
            <w:tcW w:w="4428" w:type="dxa"/>
          </w:tcPr>
          <w:p w14:paraId="1E287053" w14:textId="77777777" w:rsidR="005026D2" w:rsidRDefault="005026D2" w:rsidP="003A289F">
            <w:pPr>
              <w:rPr>
                <w:lang w:eastAsia="zh-CN"/>
              </w:rPr>
            </w:pPr>
            <w:r>
              <w:rPr>
                <w:lang w:eastAsia="zh-CN"/>
              </w:rPr>
              <w:t>Requirement</w:t>
            </w:r>
          </w:p>
        </w:tc>
        <w:tc>
          <w:tcPr>
            <w:tcW w:w="4428" w:type="dxa"/>
            <w:vAlign w:val="center"/>
          </w:tcPr>
          <w:p w14:paraId="1069DEB8" w14:textId="5CE99FCD" w:rsidR="005026D2" w:rsidRDefault="00130E6C" w:rsidP="003A289F">
            <w:pPr>
              <w:rPr>
                <w:lang w:eastAsia="zh-CN"/>
              </w:rPr>
            </w:pPr>
            <w:r>
              <w:rPr>
                <w:rFonts w:hint="eastAsia"/>
                <w:lang w:eastAsia="zh-CN"/>
              </w:rPr>
              <w:t>/</w:t>
            </w:r>
            <w:r>
              <w:rPr>
                <w:lang w:eastAsia="zh-CN"/>
              </w:rPr>
              <w:t>req/ai-labeling/labeling-procedure</w:t>
            </w:r>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06E7F4C6" w:rsidR="008103B1" w:rsidRDefault="008103B1" w:rsidP="003A289F">
            <w:pPr>
              <w:rPr>
                <w:lang w:eastAsia="zh-CN"/>
              </w:rPr>
            </w:pPr>
            <w:r>
              <w:rPr>
                <w:rFonts w:hint="eastAsia"/>
                <w:lang w:eastAsia="zh-CN"/>
              </w:rPr>
              <w:t>/</w:t>
            </w:r>
            <w:r>
              <w:rPr>
                <w:lang w:eastAsia="zh-CN"/>
              </w:rPr>
              <w:t>req/ai-labeling/labeling</w:t>
            </w:r>
          </w:p>
          <w:p w14:paraId="3A869CDE" w14:textId="29B6B29D" w:rsidR="008103B1" w:rsidRDefault="008103B1" w:rsidP="003A289F">
            <w:pPr>
              <w:rPr>
                <w:lang w:eastAsia="zh-CN"/>
              </w:rPr>
            </w:pPr>
            <w:r>
              <w:rPr>
                <w:lang w:eastAsia="zh-CN"/>
              </w:rPr>
              <w:t>Each AI_</w:t>
            </w:r>
            <w:r>
              <w:rPr>
                <w:lang w:val="en-GB" w:eastAsia="zh-CN"/>
              </w:rPr>
              <w:t>Labeling</w:t>
            </w:r>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0"/>
        <w:keepNext/>
        <w:jc w:val="center"/>
      </w:pPr>
      <w:bookmarkStart w:id="56" w:name="_Ref112418674"/>
      <w:r>
        <w:t xml:space="preserve">Table </w:t>
      </w:r>
      <w:fldSimple w:instr=" SEQ Table \* ARABIC ">
        <w:r w:rsidR="000D67EA">
          <w:rPr>
            <w:noProof/>
          </w:rPr>
          <w:t>14</w:t>
        </w:r>
      </w:fldSimple>
      <w:bookmarkEnd w:id="56"/>
      <w:r>
        <w:t xml:space="preserve"> AI_</w:t>
      </w:r>
      <w:r w:rsidRPr="008103B1">
        <w:rPr>
          <w:lang w:val="en-GB" w:eastAsia="zh-CN"/>
        </w:rPr>
        <w:t xml:space="preserve"> </w:t>
      </w:r>
      <w:r>
        <w:rPr>
          <w:lang w:val="en-GB" w:eastAsia="zh-CN"/>
        </w:rPr>
        <w:t>Labeling</w:t>
      </w:r>
      <w:r>
        <w:t xml:space="preserve"> properties</w:t>
      </w:r>
    </w:p>
    <w:tbl>
      <w:tblPr>
        <w:tblStyle w:val="ad"/>
        <w:tblW w:w="0" w:type="auto"/>
        <w:tblLook w:val="04A0" w:firstRow="1" w:lastRow="0" w:firstColumn="1" w:lastColumn="0" w:noHBand="0" w:noVBand="1"/>
      </w:tblPr>
      <w:tblGrid>
        <w:gridCol w:w="2379"/>
        <w:gridCol w:w="2039"/>
        <w:gridCol w:w="2416"/>
        <w:gridCol w:w="2022"/>
      </w:tblGrid>
      <w:tr w:rsidR="008103B1" w14:paraId="48F87231" w14:textId="77777777" w:rsidTr="003A289F">
        <w:tc>
          <w:tcPr>
            <w:tcW w:w="2379" w:type="dxa"/>
            <w:vAlign w:val="center"/>
          </w:tcPr>
          <w:p w14:paraId="0D3E0CA2" w14:textId="77777777" w:rsidR="008103B1" w:rsidRPr="009A6478" w:rsidRDefault="008103B1" w:rsidP="003A289F">
            <w:pPr>
              <w:jc w:val="center"/>
              <w:rPr>
                <w:b/>
                <w:bCs/>
              </w:rPr>
            </w:pPr>
            <w:r w:rsidRPr="009A6478">
              <w:rPr>
                <w:b/>
                <w:bCs/>
              </w:rPr>
              <w:t>JSON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179111F1" w:rsidR="008103B1" w:rsidRDefault="008103B1" w:rsidP="003A289F">
            <w:pPr>
              <w:rPr>
                <w:lang w:eastAsia="zh-CN"/>
              </w:rPr>
            </w:pPr>
            <w:r>
              <w:rPr>
                <w:lang w:eastAsia="zh-CN"/>
              </w:rPr>
              <w:t>“Labeling”</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8103B1" w14:paraId="784E7F6E" w14:textId="77777777" w:rsidTr="003A289F">
        <w:tc>
          <w:tcPr>
            <w:tcW w:w="2379" w:type="dxa"/>
            <w:vAlign w:val="center"/>
          </w:tcPr>
          <w:p w14:paraId="54FA5768" w14:textId="768DC758" w:rsidR="008103B1" w:rsidRDefault="00103D64" w:rsidP="003A289F">
            <w:pPr>
              <w:rPr>
                <w:lang w:eastAsia="zh-CN"/>
              </w:rPr>
            </w:pPr>
            <w:r>
              <w:rPr>
                <w:lang w:eastAsia="zh-CN"/>
              </w:rPr>
              <w:t>labelers</w:t>
            </w:r>
          </w:p>
        </w:tc>
        <w:tc>
          <w:tcPr>
            <w:tcW w:w="2039" w:type="dxa"/>
            <w:vAlign w:val="center"/>
          </w:tcPr>
          <w:p w14:paraId="22F818EF" w14:textId="5C819DB2" w:rsidR="008103B1" w:rsidRDefault="00BC2F79" w:rsidP="003A289F">
            <w:pPr>
              <w:rPr>
                <w:lang w:eastAsia="zh-CN"/>
              </w:rPr>
            </w:pPr>
            <w:r>
              <w:rPr>
                <w:rFonts w:hint="eastAsia"/>
                <w:lang w:eastAsia="zh-CN"/>
              </w:rPr>
              <w:t>L</w:t>
            </w:r>
            <w:r>
              <w:rPr>
                <w:lang w:eastAsia="zh-CN"/>
              </w:rPr>
              <w:t xml:space="preserve">abelers </w:t>
            </w:r>
            <w:r w:rsidR="003D14F5">
              <w:rPr>
                <w:lang w:eastAsia="zh-CN"/>
              </w:rPr>
              <w:t>of</w:t>
            </w:r>
            <w:r>
              <w:rPr>
                <w:lang w:eastAsia="zh-CN"/>
              </w:rPr>
              <w:t xml:space="preserve"> the labeling activity.</w:t>
            </w:r>
          </w:p>
        </w:tc>
        <w:tc>
          <w:tcPr>
            <w:tcW w:w="2416" w:type="dxa"/>
            <w:vAlign w:val="center"/>
          </w:tcPr>
          <w:p w14:paraId="22E14EBC" w14:textId="43CCAB76" w:rsidR="008103B1" w:rsidRDefault="00103D64" w:rsidP="003A289F">
            <w:pPr>
              <w:rPr>
                <w:lang w:eastAsia="zh-CN"/>
              </w:rPr>
            </w:pPr>
            <w:r>
              <w:rPr>
                <w:rFonts w:hint="eastAsia"/>
                <w:lang w:eastAsia="zh-CN"/>
              </w:rPr>
              <w:t>A</w:t>
            </w:r>
            <w:r>
              <w:rPr>
                <w:lang w:eastAsia="zh-CN"/>
              </w:rPr>
              <w:t>I_Labeler [0..*]</w:t>
            </w:r>
          </w:p>
        </w:tc>
        <w:tc>
          <w:tcPr>
            <w:tcW w:w="2022" w:type="dxa"/>
          </w:tcPr>
          <w:p w14:paraId="389647D5" w14:textId="3850CF3A" w:rsidR="008103B1" w:rsidRDefault="00890222" w:rsidP="003A289F">
            <w:pPr>
              <w:rPr>
                <w:lang w:eastAsia="zh-CN"/>
              </w:rPr>
            </w:pPr>
            <w:r>
              <w:rPr>
                <w:rFonts w:hint="eastAsia"/>
                <w:lang w:eastAsia="zh-CN"/>
              </w:rPr>
              <w:t>O</w:t>
            </w:r>
            <w:r>
              <w:rPr>
                <w:lang w:eastAsia="zh-CN"/>
              </w:rPr>
              <w:t>ptional</w:t>
            </w:r>
          </w:p>
        </w:tc>
      </w:tr>
      <w:tr w:rsidR="008103B1" w14:paraId="4975267D" w14:textId="77777777" w:rsidTr="003A289F">
        <w:tc>
          <w:tcPr>
            <w:tcW w:w="2379" w:type="dxa"/>
            <w:vAlign w:val="center"/>
          </w:tcPr>
          <w:p w14:paraId="767BA2FB" w14:textId="0F2FCD1D" w:rsidR="008103B1" w:rsidRDefault="00103D64" w:rsidP="003A289F">
            <w:pPr>
              <w:rPr>
                <w:lang w:eastAsia="zh-CN"/>
              </w:rPr>
            </w:pPr>
            <w:r>
              <w:rPr>
                <w:lang w:eastAsia="zh-CN"/>
              </w:rPr>
              <w:t>procedure</w:t>
            </w:r>
          </w:p>
        </w:tc>
        <w:tc>
          <w:tcPr>
            <w:tcW w:w="2039" w:type="dxa"/>
            <w:vAlign w:val="center"/>
          </w:tcPr>
          <w:p w14:paraId="0028797D" w14:textId="5B207AAA" w:rsidR="008103B1" w:rsidRDefault="00BC2F79" w:rsidP="003A289F">
            <w:pPr>
              <w:rPr>
                <w:lang w:eastAsia="zh-CN"/>
              </w:rPr>
            </w:pPr>
            <w:r>
              <w:rPr>
                <w:rFonts w:hint="eastAsia"/>
                <w:lang w:eastAsia="zh-CN"/>
              </w:rPr>
              <w:t>P</w:t>
            </w:r>
            <w:r>
              <w:rPr>
                <w:lang w:eastAsia="zh-CN"/>
              </w:rPr>
              <w:t xml:space="preserve">rocedure used in the labeling </w:t>
            </w:r>
            <w:r>
              <w:rPr>
                <w:lang w:eastAsia="zh-CN"/>
              </w:rPr>
              <w:lastRenderedPageBreak/>
              <w:t>activity.</w:t>
            </w:r>
          </w:p>
        </w:tc>
        <w:tc>
          <w:tcPr>
            <w:tcW w:w="2416" w:type="dxa"/>
            <w:vAlign w:val="center"/>
          </w:tcPr>
          <w:p w14:paraId="2BC95F18" w14:textId="2BE49CB6" w:rsidR="008103B1" w:rsidRDefault="00103D64" w:rsidP="003A289F">
            <w:pPr>
              <w:rPr>
                <w:lang w:eastAsia="zh-CN"/>
              </w:rPr>
            </w:pPr>
            <w:r>
              <w:rPr>
                <w:rFonts w:hint="eastAsia"/>
                <w:lang w:eastAsia="zh-CN"/>
              </w:rPr>
              <w:lastRenderedPageBreak/>
              <w:t>A</w:t>
            </w:r>
            <w:r>
              <w:rPr>
                <w:lang w:eastAsia="zh-CN"/>
              </w:rPr>
              <w:t>I_LabelingProcedure [0..1]</w:t>
            </w:r>
          </w:p>
        </w:tc>
        <w:tc>
          <w:tcPr>
            <w:tcW w:w="2022" w:type="dxa"/>
          </w:tcPr>
          <w:p w14:paraId="6751D56A" w14:textId="3B377D92" w:rsidR="008103B1" w:rsidRDefault="00890222" w:rsidP="003A289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061C8A02" w:rsidR="008C4225" w:rsidRDefault="003565AF" w:rsidP="003565AF">
      <w:pPr>
        <w:ind w:firstLine="240"/>
        <w:rPr>
          <w:lang w:eastAsia="zh-CN"/>
        </w:rPr>
      </w:pPr>
      <w:r>
        <w:rPr>
          <w:lang w:eastAsia="zh-CN"/>
        </w:rPr>
        <w:t>“type”: “Labeling”,</w:t>
      </w:r>
    </w:p>
    <w:p w14:paraId="1133AA64" w14:textId="2E3BE0D4" w:rsidR="003565AF" w:rsidRDefault="003565AF" w:rsidP="003565AF">
      <w:pPr>
        <w:ind w:firstLine="240"/>
        <w:rPr>
          <w:lang w:eastAsia="zh-CN"/>
        </w:rPr>
      </w:pPr>
      <w:r>
        <w:rPr>
          <w:lang w:eastAsia="zh-CN"/>
        </w:rPr>
        <w:t>“id”: “0”,</w:t>
      </w:r>
    </w:p>
    <w:p w14:paraId="4A2CF976" w14:textId="0BBA7A6E" w:rsidR="003565AF" w:rsidRDefault="003565AF" w:rsidP="003565AF">
      <w:pPr>
        <w:ind w:firstLine="240"/>
        <w:rPr>
          <w:lang w:eastAsia="zh-CN"/>
        </w:rPr>
      </w:pPr>
      <w:r>
        <w:rPr>
          <w:lang w:eastAsia="zh-CN"/>
        </w:rPr>
        <w:t>“labelers”: [{..}],</w:t>
      </w:r>
    </w:p>
    <w:p w14:paraId="0BF7821D" w14:textId="6A5DAD54" w:rsidR="003565AF" w:rsidRPr="003565AF" w:rsidRDefault="003565AF" w:rsidP="003565AF">
      <w:pPr>
        <w:ind w:firstLine="240"/>
        <w:rPr>
          <w:lang w:eastAsia="zh-CN"/>
        </w:rPr>
      </w:pPr>
      <w:r>
        <w:rPr>
          <w:lang w:eastAsia="zh-CN"/>
        </w:rPr>
        <w:t>“procedure”: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AI_Labeler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0CE814DE" w:rsidR="00827466" w:rsidRDefault="00827466" w:rsidP="003A289F">
            <w:pPr>
              <w:rPr>
                <w:lang w:eastAsia="zh-CN"/>
              </w:rPr>
            </w:pPr>
            <w:r>
              <w:rPr>
                <w:rFonts w:hint="eastAsia"/>
                <w:lang w:eastAsia="zh-CN"/>
              </w:rPr>
              <w:t>/</w:t>
            </w:r>
            <w:r>
              <w:rPr>
                <w:lang w:eastAsia="zh-CN"/>
              </w:rPr>
              <w:t>req/ai-labeling/labeler</w:t>
            </w:r>
          </w:p>
          <w:p w14:paraId="64BA88F4" w14:textId="6AF4885B"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0"/>
        <w:keepNext/>
        <w:jc w:val="center"/>
      </w:pPr>
      <w:bookmarkStart w:id="57" w:name="_Ref112420006"/>
      <w:r>
        <w:t xml:space="preserve">Table </w:t>
      </w:r>
      <w:fldSimple w:instr=" SEQ Table \* ARABIC ">
        <w:r w:rsidR="000D67EA">
          <w:rPr>
            <w:noProof/>
          </w:rPr>
          <w:t>15</w:t>
        </w:r>
      </w:fldSimple>
      <w:bookmarkEnd w:id="57"/>
      <w:r>
        <w:t xml:space="preserve"> AI_</w:t>
      </w:r>
      <w:r w:rsidRPr="008103B1">
        <w:rPr>
          <w:lang w:val="en-GB" w:eastAsia="zh-CN"/>
        </w:rPr>
        <w:t xml:space="preserve"> </w:t>
      </w:r>
      <w:r>
        <w:rPr>
          <w:lang w:val="en-GB" w:eastAsia="zh-CN"/>
        </w:rPr>
        <w:t>Labeler</w:t>
      </w:r>
      <w:r>
        <w:t xml:space="preserve"> properties</w:t>
      </w:r>
    </w:p>
    <w:tbl>
      <w:tblPr>
        <w:tblStyle w:val="ad"/>
        <w:tblW w:w="0" w:type="auto"/>
        <w:tblLook w:val="04A0" w:firstRow="1" w:lastRow="0" w:firstColumn="1" w:lastColumn="0" w:noHBand="0" w:noVBand="1"/>
      </w:tblPr>
      <w:tblGrid>
        <w:gridCol w:w="2379"/>
        <w:gridCol w:w="2039"/>
        <w:gridCol w:w="2416"/>
        <w:gridCol w:w="2022"/>
      </w:tblGrid>
      <w:tr w:rsidR="00827466" w14:paraId="44842681" w14:textId="77777777" w:rsidTr="003A289F">
        <w:tc>
          <w:tcPr>
            <w:tcW w:w="2379" w:type="dxa"/>
            <w:vAlign w:val="center"/>
          </w:tcPr>
          <w:p w14:paraId="4EB82F44" w14:textId="77777777" w:rsidR="00827466" w:rsidRPr="009A6478" w:rsidRDefault="00827466" w:rsidP="003A289F">
            <w:pPr>
              <w:jc w:val="center"/>
              <w:rPr>
                <w:b/>
                <w:bCs/>
              </w:rPr>
            </w:pPr>
            <w:r w:rsidRPr="009A6478">
              <w:rPr>
                <w:b/>
                <w:bCs/>
              </w:rPr>
              <w:t>JSON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317BA2AB" w:rsidR="00827466" w:rsidRDefault="00827466" w:rsidP="003A289F">
            <w:pPr>
              <w:rPr>
                <w:lang w:eastAsia="zh-CN"/>
              </w:rPr>
            </w:pPr>
            <w:r>
              <w:rPr>
                <w:lang w:eastAsia="zh-CN"/>
              </w:rPr>
              <w:t>“Labeler”</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16FDD27D" w:rsidR="00827466" w:rsidRDefault="00827466" w:rsidP="00827466">
      <w:pPr>
        <w:ind w:firstLine="240"/>
        <w:rPr>
          <w:lang w:eastAsia="zh-CN"/>
        </w:rPr>
      </w:pPr>
      <w:r>
        <w:rPr>
          <w:lang w:eastAsia="zh-CN"/>
        </w:rPr>
        <w:t>“type”: “Label</w:t>
      </w:r>
      <w:r w:rsidR="009416EE">
        <w:rPr>
          <w:lang w:eastAsia="zh-CN"/>
        </w:rPr>
        <w:t>er</w:t>
      </w:r>
      <w:r>
        <w:rPr>
          <w:lang w:eastAsia="zh-CN"/>
        </w:rPr>
        <w:t>”,</w:t>
      </w:r>
    </w:p>
    <w:p w14:paraId="6DE96743" w14:textId="77777777" w:rsidR="00827466" w:rsidRDefault="00827466" w:rsidP="00827466">
      <w:pPr>
        <w:ind w:firstLine="240"/>
        <w:rPr>
          <w:lang w:eastAsia="zh-CN"/>
        </w:rPr>
      </w:pPr>
      <w:r>
        <w:rPr>
          <w:lang w:eastAsia="zh-CN"/>
        </w:rPr>
        <w:t>“id”: “0”,</w:t>
      </w:r>
    </w:p>
    <w:p w14:paraId="54D32109" w14:textId="7A1BFDD2" w:rsidR="00827466" w:rsidRPr="003565AF" w:rsidRDefault="00827466" w:rsidP="00827466">
      <w:pPr>
        <w:ind w:firstLine="240"/>
        <w:rPr>
          <w:lang w:eastAsia="zh-CN"/>
        </w:rPr>
      </w:pPr>
      <w:r>
        <w:rPr>
          <w:lang w:eastAsia="zh-CN"/>
        </w:rPr>
        <w:lastRenderedPageBreak/>
        <w:t>“</w:t>
      </w:r>
      <w:r w:rsidR="009416EE">
        <w:rPr>
          <w:lang w:eastAsia="zh-CN"/>
        </w:rPr>
        <w:t>name</w:t>
      </w:r>
      <w:r>
        <w:rPr>
          <w:lang w:eastAsia="zh-CN"/>
        </w:rPr>
        <w:t xml:space="preserve">”: </w:t>
      </w:r>
      <w:r w:rsidR="009416EE">
        <w:rPr>
          <w:lang w:eastAsia="zh-CN"/>
        </w:rPr>
        <w:t>“Tom”</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An AI_Label</w:t>
      </w:r>
      <w:r w:rsidR="008E715B">
        <w:rPr>
          <w:lang w:val="en-GB" w:eastAsia="zh-CN"/>
        </w:rPr>
        <w:t>ingProcedure</w:t>
      </w:r>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32496CA5"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6573F5"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0"/>
        <w:keepNext/>
        <w:jc w:val="center"/>
      </w:pPr>
      <w:bookmarkStart w:id="58" w:name="_Ref112420150"/>
      <w:r>
        <w:t xml:space="preserve">Table </w:t>
      </w:r>
      <w:fldSimple w:instr=" SEQ Table \* ARABIC ">
        <w:r w:rsidR="000D67EA">
          <w:rPr>
            <w:noProof/>
          </w:rPr>
          <w:t>16</w:t>
        </w:r>
      </w:fldSimple>
      <w:bookmarkEnd w:id="58"/>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d"/>
        <w:tblW w:w="0" w:type="auto"/>
        <w:tblLook w:val="04A0" w:firstRow="1" w:lastRow="0" w:firstColumn="1" w:lastColumn="0" w:noHBand="0" w:noVBand="1"/>
      </w:tblPr>
      <w:tblGrid>
        <w:gridCol w:w="2379"/>
        <w:gridCol w:w="2039"/>
        <w:gridCol w:w="2416"/>
        <w:gridCol w:w="2022"/>
      </w:tblGrid>
      <w:tr w:rsidR="007E04C4" w14:paraId="5BA3DB93" w14:textId="77777777" w:rsidTr="003A289F">
        <w:tc>
          <w:tcPr>
            <w:tcW w:w="2379" w:type="dxa"/>
            <w:vAlign w:val="center"/>
          </w:tcPr>
          <w:p w14:paraId="36A79745" w14:textId="77777777" w:rsidR="007E04C4" w:rsidRPr="009A6478" w:rsidRDefault="007E04C4" w:rsidP="003A289F">
            <w:pPr>
              <w:jc w:val="center"/>
              <w:rPr>
                <w:b/>
                <w:bCs/>
              </w:rPr>
            </w:pPr>
            <w:r w:rsidRPr="009A6478">
              <w:rPr>
                <w:b/>
                <w:bCs/>
              </w:rPr>
              <w:t>JSON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3B29C22E" w:rsidR="007E04C4" w:rsidRDefault="007E04C4" w:rsidP="003A289F">
            <w:pPr>
              <w:rPr>
                <w:lang w:eastAsia="zh-CN"/>
              </w:rPr>
            </w:pPr>
            <w:r>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494B8F17" w:rsidR="00407D0D" w:rsidRDefault="00407D0D" w:rsidP="00407D0D">
            <w:pPr>
              <w:rPr>
                <w:lang w:eastAsia="zh-CN"/>
              </w:rPr>
            </w:pPr>
            <w:r>
              <w:rPr>
                <w:rFonts w:hint="eastAsia"/>
                <w:lang w:eastAsia="zh-CN"/>
              </w:rPr>
              <w:t>CharacterString [</w:t>
            </w:r>
            <w:r>
              <w:rPr>
                <w:lang w:eastAsia="zh-CN"/>
              </w:rPr>
              <w:t>1..*</w:t>
            </w:r>
            <w:r>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72BD4077" w:rsidR="00407D0D" w:rsidRDefault="00407D0D" w:rsidP="00407D0D">
            <w:pPr>
              <w:rPr>
                <w:lang w:eastAsia="zh-CN"/>
              </w:rPr>
            </w:pPr>
            <w:r>
              <w:rPr>
                <w:rFonts w:hint="eastAsia"/>
                <w:lang w:eastAsia="zh-CN"/>
              </w:rPr>
              <w:t>CharacterString [</w:t>
            </w:r>
            <w:r>
              <w:rPr>
                <w:lang w:eastAsia="zh-CN"/>
              </w:rPr>
              <w:t>0..1</w:t>
            </w:r>
            <w:r>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7B16698E" w:rsidR="007E04C4" w:rsidRDefault="007E04C4" w:rsidP="007E04C4">
      <w:pPr>
        <w:ind w:firstLine="240"/>
        <w:rPr>
          <w:lang w:eastAsia="zh-CN"/>
        </w:rPr>
      </w:pPr>
      <w:r>
        <w:rPr>
          <w:lang w:eastAsia="zh-CN"/>
        </w:rPr>
        <w:t>“type”: “Label</w:t>
      </w:r>
      <w:r w:rsidR="001D7FD6">
        <w:rPr>
          <w:lang w:eastAsia="zh-CN"/>
        </w:rPr>
        <w:t>ingProcedure</w:t>
      </w:r>
      <w:r>
        <w:rPr>
          <w:lang w:eastAsia="zh-CN"/>
        </w:rPr>
        <w:t>”,</w:t>
      </w:r>
    </w:p>
    <w:p w14:paraId="16C608B0" w14:textId="77777777" w:rsidR="007E04C4" w:rsidRDefault="007E04C4" w:rsidP="007E04C4">
      <w:pPr>
        <w:ind w:firstLine="240"/>
        <w:rPr>
          <w:lang w:eastAsia="zh-CN"/>
        </w:rPr>
      </w:pPr>
      <w:r>
        <w:rPr>
          <w:lang w:eastAsia="zh-CN"/>
        </w:rPr>
        <w:t>“id”: “0”,</w:t>
      </w:r>
    </w:p>
    <w:p w14:paraId="4647F605" w14:textId="3D04E2DD" w:rsidR="007E04C4" w:rsidRDefault="007E04C4" w:rsidP="007E04C4">
      <w:pPr>
        <w:ind w:firstLine="240"/>
        <w:rPr>
          <w:lang w:eastAsia="zh-CN"/>
        </w:rPr>
      </w:pPr>
      <w:r>
        <w:rPr>
          <w:lang w:eastAsia="zh-CN"/>
        </w:rPr>
        <w:t>“</w:t>
      </w:r>
      <w:r w:rsidR="001D7FD6">
        <w:rPr>
          <w:lang w:eastAsia="zh-CN"/>
        </w:rPr>
        <w:t>methods</w:t>
      </w:r>
      <w:r>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3BCFBF55" w:rsidR="001D7FD6" w:rsidRPr="001D7FD6" w:rsidRDefault="001D7FD6" w:rsidP="007E04C4">
      <w:pPr>
        <w:ind w:firstLine="240"/>
        <w:rPr>
          <w:lang w:eastAsia="zh-CN"/>
        </w:rPr>
      </w:pPr>
      <w:r>
        <w:rPr>
          <w:lang w:eastAsia="zh-CN"/>
        </w:rPr>
        <w:t>“</w:t>
      </w:r>
      <w:r w:rsidR="000E095A">
        <w:rPr>
          <w:lang w:eastAsia="zh-CN"/>
        </w:rPr>
        <w:t>tools”: [“</w:t>
      </w:r>
      <w:r w:rsidR="00F47DC9">
        <w:rPr>
          <w:lang w:eastAsia="zh-CN"/>
        </w:rPr>
        <w:t>ArcGIS</w:t>
      </w:r>
      <w:r w:rsidR="000E095A">
        <w:rPr>
          <w:lang w:eastAsia="zh-CN"/>
        </w:rPr>
        <w:t>”]</w:t>
      </w:r>
    </w:p>
    <w:p w14:paraId="51B5EC7E" w14:textId="77777777" w:rsidR="007E04C4" w:rsidRDefault="007E04C4" w:rsidP="007E04C4">
      <w:pPr>
        <w:rPr>
          <w:lang w:eastAsia="zh-CN"/>
        </w:rPr>
      </w:pPr>
      <w:r>
        <w:rPr>
          <w:rFonts w:hint="eastAsia"/>
          <w:lang w:eastAsia="zh-CN"/>
        </w:rPr>
        <w:lastRenderedPageBreak/>
        <w:t>}</w:t>
      </w:r>
    </w:p>
    <w:p w14:paraId="41587549" w14:textId="48E2B36C" w:rsidR="00B32192" w:rsidRDefault="006D523A" w:rsidP="00B32192">
      <w:pPr>
        <w:pStyle w:val="2"/>
      </w:pPr>
      <w:bookmarkStart w:id="59" w:name="_Toc113876805"/>
      <w:r>
        <w:t xml:space="preserve">Requirements class: </w:t>
      </w:r>
      <w:r w:rsidR="00B32192">
        <w:t>AI_TDQuality</w:t>
      </w:r>
      <w:bookmarkEnd w:id="59"/>
    </w:p>
    <w:p w14:paraId="5A4BCB35" w14:textId="2BC2EB73"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232C96">
        <w:rPr>
          <w:lang w:eastAsia="zh-CN"/>
        </w:rPr>
        <w:t xml:space="preserve">AI_TDQuality </w:t>
      </w:r>
      <w:r w:rsidR="004B4014">
        <w:rPr>
          <w:lang w:eastAsia="zh-CN"/>
        </w:rPr>
        <w:t>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5026D2" w14:paraId="597D313B" w14:textId="77777777" w:rsidTr="003A289F">
        <w:tc>
          <w:tcPr>
            <w:tcW w:w="8856" w:type="dxa"/>
            <w:gridSpan w:val="2"/>
          </w:tcPr>
          <w:p w14:paraId="28BF99D4"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C2F78A6" w14:textId="77777777" w:rsidTr="003A289F">
        <w:tc>
          <w:tcPr>
            <w:tcW w:w="8856" w:type="dxa"/>
            <w:gridSpan w:val="2"/>
          </w:tcPr>
          <w:p w14:paraId="32D68EC2" w14:textId="6CE410C4" w:rsidR="005026D2" w:rsidRDefault="005026D2" w:rsidP="003A289F">
            <w:pPr>
              <w:rPr>
                <w:lang w:eastAsia="zh-CN"/>
              </w:rPr>
            </w:pPr>
            <w:r>
              <w:rPr>
                <w:rFonts w:hint="eastAsia"/>
                <w:lang w:eastAsia="zh-CN"/>
              </w:rPr>
              <w:t>/</w:t>
            </w:r>
            <w:r>
              <w:rPr>
                <w:lang w:eastAsia="zh-CN"/>
              </w:rPr>
              <w:t>req/ai-</w:t>
            </w:r>
            <w:r w:rsidR="00C14AB5">
              <w:rPr>
                <w:lang w:eastAsia="zh-CN"/>
              </w:rPr>
              <w:t>td-quality</w:t>
            </w:r>
          </w:p>
        </w:tc>
      </w:tr>
      <w:tr w:rsidR="005026D2" w14:paraId="1C3B84F9" w14:textId="77777777" w:rsidTr="003A289F">
        <w:tc>
          <w:tcPr>
            <w:tcW w:w="4428" w:type="dxa"/>
          </w:tcPr>
          <w:p w14:paraId="74345FC7"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184B4FA7" w14:textId="77777777" w:rsidR="005026D2" w:rsidRDefault="005026D2" w:rsidP="003A289F">
            <w:pPr>
              <w:rPr>
                <w:lang w:eastAsia="zh-CN"/>
              </w:rPr>
            </w:pPr>
            <w:r>
              <w:rPr>
                <w:rFonts w:hint="eastAsia"/>
                <w:lang w:eastAsia="zh-CN"/>
              </w:rPr>
              <w:t>J</w:t>
            </w:r>
            <w:r>
              <w:rPr>
                <w:lang w:eastAsia="zh-CN"/>
              </w:rPr>
              <w:t>SON</w:t>
            </w:r>
          </w:p>
        </w:tc>
      </w:tr>
      <w:tr w:rsidR="005026D2" w14:paraId="1AE5E5CE" w14:textId="77777777" w:rsidTr="003A289F">
        <w:tc>
          <w:tcPr>
            <w:tcW w:w="4428" w:type="dxa"/>
          </w:tcPr>
          <w:p w14:paraId="32690CFD" w14:textId="77777777" w:rsidR="005026D2" w:rsidRDefault="005026D2" w:rsidP="003A289F">
            <w:r>
              <w:rPr>
                <w:rFonts w:hint="eastAsia"/>
                <w:lang w:eastAsia="zh-CN"/>
              </w:rPr>
              <w:t>D</w:t>
            </w:r>
            <w:r>
              <w:rPr>
                <w:lang w:eastAsia="zh-CN"/>
              </w:rPr>
              <w:t>ependency</w:t>
            </w:r>
          </w:p>
        </w:tc>
        <w:tc>
          <w:tcPr>
            <w:tcW w:w="4428" w:type="dxa"/>
          </w:tcPr>
          <w:p w14:paraId="03241929" w14:textId="1EF6DEFF" w:rsidR="005026D2" w:rsidRDefault="00F43BDD" w:rsidP="003A289F">
            <w:r>
              <w:rPr>
                <w:rFonts w:hint="eastAsia"/>
                <w:lang w:eastAsia="zh-CN"/>
              </w:rPr>
              <w:t>/req/base</w:t>
            </w:r>
            <w:r w:rsidR="00BE49E1">
              <w:rPr>
                <w:rFonts w:hint="eastAsia"/>
                <w:lang w:eastAsia="zh-CN"/>
              </w:rPr>
              <w:t>/json-base-type</w:t>
            </w:r>
          </w:p>
        </w:tc>
      </w:tr>
      <w:tr w:rsidR="005026D2" w14:paraId="4DC0EA46" w14:textId="77777777" w:rsidTr="003A289F">
        <w:tc>
          <w:tcPr>
            <w:tcW w:w="4428" w:type="dxa"/>
          </w:tcPr>
          <w:p w14:paraId="00ADD441" w14:textId="77777777" w:rsidR="005026D2" w:rsidRDefault="005026D2" w:rsidP="003A289F">
            <w:r>
              <w:rPr>
                <w:rFonts w:hint="eastAsia"/>
                <w:lang w:eastAsia="zh-CN"/>
              </w:rPr>
              <w:t>D</w:t>
            </w:r>
            <w:r>
              <w:rPr>
                <w:lang w:eastAsia="zh-CN"/>
              </w:rPr>
              <w:t>ependency</w:t>
            </w:r>
          </w:p>
        </w:tc>
        <w:tc>
          <w:tcPr>
            <w:tcW w:w="4428" w:type="dxa"/>
          </w:tcPr>
          <w:p w14:paraId="27B45F83" w14:textId="40B2C6F0" w:rsidR="005026D2" w:rsidRDefault="00F43BDD" w:rsidP="003A289F">
            <w:r>
              <w:rPr>
                <w:rFonts w:hint="eastAsia"/>
                <w:lang w:eastAsia="zh-CN"/>
              </w:rPr>
              <w:t>/req/base</w:t>
            </w:r>
            <w:r w:rsidR="00BE49E1">
              <w:rPr>
                <w:rFonts w:hint="eastAsia"/>
                <w:lang w:eastAsia="zh-CN"/>
              </w:rPr>
              <w:t>/iso-metadata-type</w:t>
            </w:r>
          </w:p>
        </w:tc>
      </w:tr>
      <w:tr w:rsidR="005026D2" w14:paraId="266BCB5C" w14:textId="77777777" w:rsidTr="003A289F">
        <w:tc>
          <w:tcPr>
            <w:tcW w:w="4428" w:type="dxa"/>
          </w:tcPr>
          <w:p w14:paraId="7CE861EB" w14:textId="77777777" w:rsidR="005026D2" w:rsidRDefault="005026D2" w:rsidP="003A289F">
            <w:r>
              <w:rPr>
                <w:rFonts w:hint="eastAsia"/>
                <w:lang w:eastAsia="zh-CN"/>
              </w:rPr>
              <w:t>D</w:t>
            </w:r>
            <w:r>
              <w:rPr>
                <w:lang w:eastAsia="zh-CN"/>
              </w:rPr>
              <w:t>ependency</w:t>
            </w:r>
          </w:p>
        </w:tc>
        <w:tc>
          <w:tcPr>
            <w:tcW w:w="4428" w:type="dxa"/>
            <w:vAlign w:val="center"/>
          </w:tcPr>
          <w:p w14:paraId="7A017ED6" w14:textId="3D444240" w:rsidR="005026D2" w:rsidRDefault="00F43BDD" w:rsidP="003A289F">
            <w:pPr>
              <w:rPr>
                <w:lang w:eastAsia="zh-CN"/>
              </w:rPr>
            </w:pPr>
            <w:r>
              <w:rPr>
                <w:rFonts w:hint="eastAsia"/>
                <w:lang w:eastAsia="zh-CN"/>
              </w:rPr>
              <w:t>/req/base</w:t>
            </w:r>
            <w:r w:rsidR="00BE49E1">
              <w:rPr>
                <w:rFonts w:hint="eastAsia"/>
                <w:lang w:eastAsia="zh-CN"/>
              </w:rPr>
              <w:t>/iso-quality-type</w:t>
            </w:r>
          </w:p>
        </w:tc>
      </w:tr>
      <w:tr w:rsidR="005026D2" w14:paraId="02A46A43" w14:textId="77777777" w:rsidTr="003A289F">
        <w:tc>
          <w:tcPr>
            <w:tcW w:w="4428" w:type="dxa"/>
          </w:tcPr>
          <w:p w14:paraId="71D88E57" w14:textId="77777777" w:rsidR="005026D2" w:rsidRPr="00087D9B" w:rsidRDefault="005026D2" w:rsidP="003A289F">
            <w:pPr>
              <w:rPr>
                <w:lang w:eastAsia="zh-CN"/>
              </w:rPr>
            </w:pPr>
            <w:r>
              <w:rPr>
                <w:lang w:eastAsia="zh-CN"/>
              </w:rPr>
              <w:t>Requirement</w:t>
            </w:r>
          </w:p>
        </w:tc>
        <w:tc>
          <w:tcPr>
            <w:tcW w:w="4428" w:type="dxa"/>
            <w:vAlign w:val="center"/>
          </w:tcPr>
          <w:p w14:paraId="1BD983DD" w14:textId="51D25389" w:rsidR="005026D2" w:rsidRDefault="00C944B2" w:rsidP="003A289F">
            <w:pPr>
              <w:rPr>
                <w:lang w:eastAsia="zh-CN"/>
              </w:rPr>
            </w:pPr>
            <w:r>
              <w:rPr>
                <w:rFonts w:hint="eastAsia"/>
                <w:lang w:eastAsia="zh-CN"/>
              </w:rPr>
              <w:t>/</w:t>
            </w:r>
            <w:r>
              <w:rPr>
                <w:lang w:eastAsia="zh-CN"/>
              </w:rPr>
              <w:t>req/ai-td-quality/td-quality</w:t>
            </w:r>
          </w:p>
        </w:tc>
      </w:tr>
      <w:tr w:rsidR="005026D2" w14:paraId="13EAFA78" w14:textId="77777777" w:rsidTr="003A289F">
        <w:tc>
          <w:tcPr>
            <w:tcW w:w="4428" w:type="dxa"/>
          </w:tcPr>
          <w:p w14:paraId="788D4FEC" w14:textId="77777777" w:rsidR="005026D2" w:rsidRDefault="005026D2" w:rsidP="003A289F">
            <w:pPr>
              <w:rPr>
                <w:lang w:eastAsia="zh-CN"/>
              </w:rPr>
            </w:pPr>
            <w:r>
              <w:rPr>
                <w:lang w:eastAsia="zh-CN"/>
              </w:rPr>
              <w:t>Requirement</w:t>
            </w:r>
          </w:p>
        </w:tc>
        <w:tc>
          <w:tcPr>
            <w:tcW w:w="4428" w:type="dxa"/>
            <w:vAlign w:val="center"/>
          </w:tcPr>
          <w:p w14:paraId="60400ACB" w14:textId="7A8115DA" w:rsidR="005026D2" w:rsidRDefault="00C944B2" w:rsidP="003A289F">
            <w:pPr>
              <w:rPr>
                <w:lang w:eastAsia="zh-CN"/>
              </w:rPr>
            </w:pPr>
            <w:r>
              <w:rPr>
                <w:rFonts w:hint="eastAsia"/>
                <w:lang w:eastAsia="zh-CN"/>
              </w:rPr>
              <w:t>/</w:t>
            </w:r>
            <w:r>
              <w:rPr>
                <w:lang w:eastAsia="zh-CN"/>
              </w:rPr>
              <w:t>req/ai-td-quality/scene</w:t>
            </w:r>
            <w:r w:rsidR="00432A47">
              <w:rPr>
                <w:lang w:eastAsia="zh-CN"/>
              </w:rPr>
              <w:t>-td</w:t>
            </w:r>
            <w:r>
              <w:rPr>
                <w:lang w:eastAsia="zh-CN"/>
              </w:rPr>
              <w:t>-quality</w:t>
            </w:r>
          </w:p>
        </w:tc>
      </w:tr>
      <w:tr w:rsidR="005026D2" w14:paraId="6671E4A0" w14:textId="77777777" w:rsidTr="003A289F">
        <w:tc>
          <w:tcPr>
            <w:tcW w:w="4428" w:type="dxa"/>
          </w:tcPr>
          <w:p w14:paraId="38979693" w14:textId="77777777" w:rsidR="005026D2" w:rsidRDefault="005026D2" w:rsidP="003A289F">
            <w:pPr>
              <w:rPr>
                <w:lang w:eastAsia="zh-CN"/>
              </w:rPr>
            </w:pPr>
            <w:r>
              <w:rPr>
                <w:lang w:eastAsia="zh-CN"/>
              </w:rPr>
              <w:t>Requirement</w:t>
            </w:r>
          </w:p>
        </w:tc>
        <w:tc>
          <w:tcPr>
            <w:tcW w:w="4428" w:type="dxa"/>
            <w:vAlign w:val="center"/>
          </w:tcPr>
          <w:p w14:paraId="2A785C19" w14:textId="6D27FA8B" w:rsidR="005026D2" w:rsidRDefault="00C944B2" w:rsidP="003A289F">
            <w:pPr>
              <w:rPr>
                <w:lang w:eastAsia="zh-CN"/>
              </w:rPr>
            </w:pPr>
            <w:r>
              <w:rPr>
                <w:rFonts w:hint="eastAsia"/>
                <w:lang w:eastAsia="zh-CN"/>
              </w:rPr>
              <w:t>/</w:t>
            </w:r>
            <w:r>
              <w:rPr>
                <w:lang w:eastAsia="zh-CN"/>
              </w:rPr>
              <w:t>req/ai-td-quality/object</w:t>
            </w:r>
            <w:r w:rsidR="00432A47">
              <w:rPr>
                <w:lang w:eastAsia="zh-CN"/>
              </w:rPr>
              <w:t>-td</w:t>
            </w:r>
            <w:r>
              <w:rPr>
                <w:lang w:eastAsia="zh-CN"/>
              </w:rPr>
              <w:t>-quality</w:t>
            </w:r>
          </w:p>
        </w:tc>
      </w:tr>
      <w:tr w:rsidR="005026D2" w14:paraId="7B48ACD0" w14:textId="77777777" w:rsidTr="003A289F">
        <w:tc>
          <w:tcPr>
            <w:tcW w:w="4428" w:type="dxa"/>
          </w:tcPr>
          <w:p w14:paraId="3A5CBB25" w14:textId="77777777" w:rsidR="005026D2" w:rsidRDefault="005026D2" w:rsidP="003A289F">
            <w:pPr>
              <w:rPr>
                <w:lang w:eastAsia="zh-CN"/>
              </w:rPr>
            </w:pPr>
            <w:r>
              <w:rPr>
                <w:lang w:eastAsia="zh-CN"/>
              </w:rPr>
              <w:t>Requirement</w:t>
            </w:r>
          </w:p>
        </w:tc>
        <w:tc>
          <w:tcPr>
            <w:tcW w:w="4428" w:type="dxa"/>
            <w:vAlign w:val="center"/>
          </w:tcPr>
          <w:p w14:paraId="12845F4C" w14:textId="051D6326" w:rsidR="005026D2" w:rsidRDefault="00C944B2" w:rsidP="003A289F">
            <w:pPr>
              <w:rPr>
                <w:lang w:eastAsia="zh-CN"/>
              </w:rPr>
            </w:pPr>
            <w:r>
              <w:rPr>
                <w:rFonts w:hint="eastAsia"/>
                <w:lang w:eastAsia="zh-CN"/>
              </w:rPr>
              <w:t>/</w:t>
            </w:r>
            <w:r>
              <w:rPr>
                <w:lang w:eastAsia="zh-CN"/>
              </w:rPr>
              <w:t>req/ai-td-quality/pixel</w:t>
            </w:r>
            <w:r w:rsidR="00432A47">
              <w:rPr>
                <w:lang w:eastAsia="zh-CN"/>
              </w:rPr>
              <w:t>-td</w:t>
            </w:r>
            <w:r>
              <w:rPr>
                <w:lang w:eastAsia="zh-CN"/>
              </w:rPr>
              <w:t>-quality</w:t>
            </w:r>
          </w:p>
        </w:tc>
      </w:tr>
    </w:tbl>
    <w:p w14:paraId="7132B50C" w14:textId="43EE5F2F" w:rsidR="00B32192" w:rsidRDefault="00B32192" w:rsidP="00B32192"/>
    <w:p w14:paraId="17653B01" w14:textId="0F7AB441" w:rsidR="0063373C" w:rsidRDefault="0063373C" w:rsidP="0063373C">
      <w:pPr>
        <w:rPr>
          <w:lang w:val="en-GB" w:eastAsia="zh-CN"/>
        </w:rPr>
      </w:pPr>
      <w:r>
        <w:rPr>
          <w:lang w:val="en-GB" w:eastAsia="zh-CN"/>
        </w:rPr>
        <w:t>An AI_</w:t>
      </w:r>
      <w:r w:rsidR="00D93CE7">
        <w:rPr>
          <w:lang w:val="en-GB" w:eastAsia="zh-CN"/>
        </w:rPr>
        <w:t>TDQuality</w:t>
      </w:r>
      <w:r>
        <w:rPr>
          <w:lang w:val="en-GB" w:eastAsia="zh-CN"/>
        </w:rPr>
        <w:t xml:space="preserve"> object is encoded as a JSON object with properties shown in</w:t>
      </w:r>
      <w:r w:rsidR="00D93CE7">
        <w:rPr>
          <w:lang w:val="en-GB" w:eastAsia="zh-CN"/>
        </w:rPr>
        <w:t xml:space="preserve"> </w:t>
      </w:r>
      <w:r w:rsidR="00AD32C4">
        <w:rPr>
          <w:lang w:val="en-GB" w:eastAsia="zh-CN"/>
        </w:rPr>
        <w:fldChar w:fldCharType="begin"/>
      </w:r>
      <w:r w:rsidR="00AD32C4">
        <w:rPr>
          <w:lang w:val="en-GB" w:eastAsia="zh-CN"/>
        </w:rPr>
        <w:instrText xml:space="preserve"> REF _Ref112424211 \h </w:instrText>
      </w:r>
      <w:r w:rsidR="00AD32C4">
        <w:rPr>
          <w:lang w:val="en-GB" w:eastAsia="zh-CN"/>
        </w:rPr>
      </w:r>
      <w:r w:rsidR="00AD32C4">
        <w:rPr>
          <w:lang w:val="en-GB" w:eastAsia="zh-CN"/>
        </w:rPr>
        <w:fldChar w:fldCharType="separate"/>
      </w:r>
      <w:r w:rsidR="000D67EA">
        <w:t xml:space="preserve">Table </w:t>
      </w:r>
      <w:r w:rsidR="000D67EA">
        <w:rPr>
          <w:noProof/>
        </w:rPr>
        <w:t>17</w:t>
      </w:r>
      <w:r w:rsidR="00AD32C4">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63373C" w14:paraId="15411547" w14:textId="77777777" w:rsidTr="003A289F">
        <w:tc>
          <w:tcPr>
            <w:tcW w:w="1668" w:type="dxa"/>
          </w:tcPr>
          <w:p w14:paraId="21954ADD" w14:textId="77777777" w:rsidR="0063373C" w:rsidRDefault="0063373C" w:rsidP="003A289F">
            <w:r>
              <w:rPr>
                <w:lang w:eastAsia="zh-CN"/>
              </w:rPr>
              <w:t>Requirement</w:t>
            </w:r>
          </w:p>
        </w:tc>
        <w:tc>
          <w:tcPr>
            <w:tcW w:w="7188" w:type="dxa"/>
          </w:tcPr>
          <w:p w14:paraId="7765CE48" w14:textId="023E1FC2" w:rsidR="0063373C" w:rsidRDefault="0063373C" w:rsidP="003A289F">
            <w:pPr>
              <w:rPr>
                <w:lang w:eastAsia="zh-CN"/>
              </w:rPr>
            </w:pPr>
            <w:r>
              <w:rPr>
                <w:rFonts w:hint="eastAsia"/>
                <w:lang w:eastAsia="zh-CN"/>
              </w:rPr>
              <w:t>/</w:t>
            </w:r>
            <w:r>
              <w:rPr>
                <w:lang w:eastAsia="zh-CN"/>
              </w:rPr>
              <w:t>req/ai-</w:t>
            </w:r>
            <w:r w:rsidR="00D93CE7">
              <w:rPr>
                <w:lang w:eastAsia="zh-CN"/>
              </w:rPr>
              <w:t>td-quality</w:t>
            </w:r>
            <w:r>
              <w:rPr>
                <w:lang w:eastAsia="zh-CN"/>
              </w:rPr>
              <w:t>/</w:t>
            </w:r>
            <w:r w:rsidR="00D93CE7">
              <w:rPr>
                <w:lang w:eastAsia="zh-CN"/>
              </w:rPr>
              <w:t>td-quality</w:t>
            </w:r>
          </w:p>
          <w:p w14:paraId="17A7A3BC" w14:textId="0BEB4022" w:rsidR="0063373C" w:rsidRDefault="0063373C" w:rsidP="003A289F">
            <w:pPr>
              <w:rPr>
                <w:lang w:eastAsia="zh-CN"/>
              </w:rPr>
            </w:pPr>
            <w:r>
              <w:rPr>
                <w:lang w:eastAsia="zh-CN"/>
              </w:rPr>
              <w:t xml:space="preserve">Each </w:t>
            </w:r>
            <w:r w:rsidR="00D93CE7">
              <w:rPr>
                <w:lang w:val="en-GB" w:eastAsia="zh-CN"/>
              </w:rPr>
              <w:t>AI_TDQuality</w:t>
            </w:r>
            <w:r>
              <w:rPr>
                <w:lang w:eastAsia="zh-CN"/>
              </w:rPr>
              <w:t xml:space="preserve"> object shall implement the properties shown in</w:t>
            </w:r>
            <w:r w:rsidR="00D93CE7">
              <w:rPr>
                <w:lang w:eastAsia="zh-CN"/>
              </w:rPr>
              <w:t xml:space="preserve"> </w:t>
            </w:r>
            <w:r w:rsidR="00AD32C4">
              <w:rPr>
                <w:lang w:eastAsia="zh-CN"/>
              </w:rPr>
              <w:fldChar w:fldCharType="begin"/>
            </w:r>
            <w:r w:rsidR="00AD32C4">
              <w:rPr>
                <w:lang w:eastAsia="zh-CN"/>
              </w:rPr>
              <w:instrText xml:space="preserve"> REF _Ref112424211 \h </w:instrText>
            </w:r>
            <w:r w:rsidR="00AD32C4">
              <w:rPr>
                <w:lang w:eastAsia="zh-CN"/>
              </w:rPr>
            </w:r>
            <w:r w:rsidR="00AD32C4">
              <w:rPr>
                <w:lang w:eastAsia="zh-CN"/>
              </w:rPr>
              <w:fldChar w:fldCharType="separate"/>
            </w:r>
            <w:r w:rsidR="000D67EA">
              <w:t xml:space="preserve">Table </w:t>
            </w:r>
            <w:r w:rsidR="000D67EA">
              <w:rPr>
                <w:noProof/>
              </w:rPr>
              <w:t>17</w:t>
            </w:r>
            <w:r w:rsidR="00AD32C4">
              <w:rPr>
                <w:lang w:eastAsia="zh-CN"/>
              </w:rPr>
              <w:fldChar w:fldCharType="end"/>
            </w:r>
            <w:r>
              <w:rPr>
                <w:lang w:eastAsia="zh-CN"/>
              </w:rPr>
              <w:t>.</w:t>
            </w:r>
          </w:p>
        </w:tc>
      </w:tr>
    </w:tbl>
    <w:p w14:paraId="7CD9FE2F" w14:textId="77777777" w:rsidR="0063373C" w:rsidRPr="006F15EC" w:rsidRDefault="0063373C" w:rsidP="0063373C"/>
    <w:p w14:paraId="51F95685" w14:textId="58CE0FFF" w:rsidR="0063373C" w:rsidRDefault="0063373C" w:rsidP="0063373C">
      <w:pPr>
        <w:pStyle w:val="af0"/>
        <w:keepNext/>
        <w:jc w:val="center"/>
      </w:pPr>
      <w:bookmarkStart w:id="60" w:name="_Ref112424211"/>
      <w:r>
        <w:t xml:space="preserve">Table </w:t>
      </w:r>
      <w:fldSimple w:instr=" SEQ Table \* ARABIC ">
        <w:r w:rsidR="000D67EA">
          <w:rPr>
            <w:noProof/>
          </w:rPr>
          <w:t>17</w:t>
        </w:r>
      </w:fldSimple>
      <w:bookmarkEnd w:id="60"/>
      <w:r w:rsidR="00C90435" w:rsidRPr="00C90435">
        <w:rPr>
          <w:lang w:val="en-GB" w:eastAsia="zh-CN"/>
        </w:rPr>
        <w:t xml:space="preserve"> </w:t>
      </w:r>
      <w:r w:rsidR="00C90435">
        <w:rPr>
          <w:lang w:val="en-GB" w:eastAsia="zh-CN"/>
        </w:rPr>
        <w:t>AI_TDQuality</w:t>
      </w:r>
      <w:r>
        <w:t xml:space="preserve"> properties</w:t>
      </w:r>
    </w:p>
    <w:tbl>
      <w:tblPr>
        <w:tblStyle w:val="ad"/>
        <w:tblW w:w="0" w:type="auto"/>
        <w:tblLook w:val="04A0" w:firstRow="1" w:lastRow="0" w:firstColumn="1" w:lastColumn="0" w:noHBand="0" w:noVBand="1"/>
      </w:tblPr>
      <w:tblGrid>
        <w:gridCol w:w="2379"/>
        <w:gridCol w:w="2039"/>
        <w:gridCol w:w="2416"/>
        <w:gridCol w:w="2022"/>
      </w:tblGrid>
      <w:tr w:rsidR="0063373C" w14:paraId="70B85A6C" w14:textId="77777777" w:rsidTr="003A289F">
        <w:tc>
          <w:tcPr>
            <w:tcW w:w="2379" w:type="dxa"/>
            <w:vAlign w:val="center"/>
          </w:tcPr>
          <w:p w14:paraId="6579197C" w14:textId="77777777" w:rsidR="0063373C" w:rsidRPr="009A6478" w:rsidRDefault="0063373C" w:rsidP="003A289F">
            <w:pPr>
              <w:jc w:val="center"/>
              <w:rPr>
                <w:b/>
                <w:bCs/>
              </w:rPr>
            </w:pPr>
            <w:r w:rsidRPr="009A6478">
              <w:rPr>
                <w:b/>
                <w:bCs/>
              </w:rPr>
              <w:t>JSON Property</w:t>
            </w:r>
          </w:p>
        </w:tc>
        <w:tc>
          <w:tcPr>
            <w:tcW w:w="2039" w:type="dxa"/>
            <w:vAlign w:val="center"/>
          </w:tcPr>
          <w:p w14:paraId="71D39CD6" w14:textId="77777777" w:rsidR="0063373C" w:rsidRPr="009A6478" w:rsidRDefault="0063373C" w:rsidP="003A289F">
            <w:pPr>
              <w:jc w:val="center"/>
              <w:rPr>
                <w:b/>
                <w:bCs/>
              </w:rPr>
            </w:pPr>
            <w:r w:rsidRPr="009A6478">
              <w:rPr>
                <w:b/>
                <w:bCs/>
              </w:rPr>
              <w:t>Definition</w:t>
            </w:r>
          </w:p>
        </w:tc>
        <w:tc>
          <w:tcPr>
            <w:tcW w:w="2416" w:type="dxa"/>
            <w:vAlign w:val="center"/>
          </w:tcPr>
          <w:p w14:paraId="5E34A212" w14:textId="77777777" w:rsidR="0063373C" w:rsidRPr="009A6478" w:rsidRDefault="0063373C" w:rsidP="003A289F">
            <w:pPr>
              <w:jc w:val="center"/>
              <w:rPr>
                <w:b/>
                <w:bCs/>
              </w:rPr>
            </w:pPr>
            <w:r w:rsidRPr="009A6478">
              <w:rPr>
                <w:b/>
                <w:bCs/>
              </w:rPr>
              <w:t>Data type and values</w:t>
            </w:r>
          </w:p>
        </w:tc>
        <w:tc>
          <w:tcPr>
            <w:tcW w:w="2022" w:type="dxa"/>
            <w:vAlign w:val="center"/>
          </w:tcPr>
          <w:p w14:paraId="243A6EC6" w14:textId="77777777" w:rsidR="0063373C" w:rsidRPr="009A6478" w:rsidRDefault="0063373C" w:rsidP="003A289F">
            <w:pPr>
              <w:jc w:val="center"/>
              <w:rPr>
                <w:b/>
                <w:bCs/>
              </w:rPr>
            </w:pPr>
            <w:r>
              <w:rPr>
                <w:b/>
                <w:bCs/>
              </w:rPr>
              <w:t>Obligation</w:t>
            </w:r>
          </w:p>
        </w:tc>
      </w:tr>
      <w:tr w:rsidR="0063373C" w14:paraId="6FC1A31C" w14:textId="77777777" w:rsidTr="003A289F">
        <w:tc>
          <w:tcPr>
            <w:tcW w:w="2379" w:type="dxa"/>
            <w:vAlign w:val="center"/>
          </w:tcPr>
          <w:p w14:paraId="6B71DFC9" w14:textId="77777777" w:rsidR="0063373C" w:rsidRDefault="0063373C" w:rsidP="003A289F">
            <w:pPr>
              <w:rPr>
                <w:lang w:eastAsia="zh-CN"/>
              </w:rPr>
            </w:pPr>
            <w:r>
              <w:rPr>
                <w:rFonts w:hint="eastAsia"/>
                <w:lang w:eastAsia="zh-CN"/>
              </w:rPr>
              <w:t>t</w:t>
            </w:r>
            <w:r>
              <w:rPr>
                <w:lang w:eastAsia="zh-CN"/>
              </w:rPr>
              <w:t>ype</w:t>
            </w:r>
          </w:p>
        </w:tc>
        <w:tc>
          <w:tcPr>
            <w:tcW w:w="2039" w:type="dxa"/>
            <w:vAlign w:val="center"/>
          </w:tcPr>
          <w:p w14:paraId="0AA31A48" w14:textId="19FD3080" w:rsidR="0063373C" w:rsidRDefault="0063373C" w:rsidP="003A289F">
            <w:pPr>
              <w:rPr>
                <w:lang w:eastAsia="zh-CN"/>
              </w:rPr>
            </w:pPr>
            <w:r>
              <w:rPr>
                <w:lang w:eastAsia="zh-CN"/>
              </w:rPr>
              <w:t xml:space="preserve">Type of the </w:t>
            </w:r>
            <w:r w:rsidR="00615DF0">
              <w:rPr>
                <w:lang w:eastAsia="zh-CN"/>
              </w:rPr>
              <w:t>TD quality</w:t>
            </w:r>
            <w:r>
              <w:rPr>
                <w:lang w:eastAsia="zh-CN"/>
              </w:rPr>
              <w:t xml:space="preserve"> object.</w:t>
            </w:r>
          </w:p>
        </w:tc>
        <w:tc>
          <w:tcPr>
            <w:tcW w:w="2416" w:type="dxa"/>
            <w:vAlign w:val="center"/>
          </w:tcPr>
          <w:p w14:paraId="2E34042A" w14:textId="13A808C1" w:rsidR="0063373C" w:rsidRDefault="0063373C" w:rsidP="003A289F">
            <w:pPr>
              <w:rPr>
                <w:lang w:eastAsia="zh-CN"/>
              </w:rPr>
            </w:pPr>
            <w:r>
              <w:rPr>
                <w:lang w:eastAsia="zh-CN"/>
              </w:rPr>
              <w:t>“</w:t>
            </w:r>
            <w:r w:rsidR="00615DF0">
              <w:rPr>
                <w:lang w:eastAsia="zh-CN"/>
              </w:rPr>
              <w:t>TDQuality</w:t>
            </w:r>
            <w:r>
              <w:rPr>
                <w:lang w:eastAsia="zh-CN"/>
              </w:rPr>
              <w:t>”</w:t>
            </w:r>
          </w:p>
        </w:tc>
        <w:tc>
          <w:tcPr>
            <w:tcW w:w="2022" w:type="dxa"/>
          </w:tcPr>
          <w:p w14:paraId="1C908817" w14:textId="77777777" w:rsidR="0063373C" w:rsidRDefault="0063373C" w:rsidP="003A289F">
            <w:pPr>
              <w:rPr>
                <w:lang w:eastAsia="zh-CN"/>
              </w:rPr>
            </w:pPr>
            <w:r>
              <w:rPr>
                <w:rFonts w:hint="eastAsia"/>
                <w:lang w:eastAsia="zh-CN"/>
              </w:rPr>
              <w:t>M</w:t>
            </w:r>
            <w:r>
              <w:rPr>
                <w:lang w:eastAsia="zh-CN"/>
              </w:rPr>
              <w:t>andatory</w:t>
            </w:r>
          </w:p>
        </w:tc>
      </w:tr>
      <w:tr w:rsidR="0063373C" w14:paraId="39CBF2EC" w14:textId="77777777" w:rsidTr="00AD32C4">
        <w:tc>
          <w:tcPr>
            <w:tcW w:w="2379" w:type="dxa"/>
            <w:tcBorders>
              <w:bottom w:val="single" w:sz="4" w:space="0" w:color="auto"/>
            </w:tcBorders>
            <w:vAlign w:val="center"/>
          </w:tcPr>
          <w:p w14:paraId="729B5152" w14:textId="75A60988" w:rsidR="0063373C" w:rsidRDefault="001E16A2" w:rsidP="003A289F">
            <w:pPr>
              <w:rPr>
                <w:lang w:eastAsia="zh-CN"/>
              </w:rPr>
            </w:pPr>
            <w:r>
              <w:rPr>
                <w:rFonts w:hint="eastAsia"/>
                <w:lang w:eastAsia="zh-CN"/>
              </w:rPr>
              <w:t>s</w:t>
            </w:r>
            <w:r>
              <w:rPr>
                <w:lang w:eastAsia="zh-CN"/>
              </w:rPr>
              <w:t>cope</w:t>
            </w:r>
          </w:p>
        </w:tc>
        <w:tc>
          <w:tcPr>
            <w:tcW w:w="2039" w:type="dxa"/>
            <w:tcBorders>
              <w:bottom w:val="single" w:sz="4" w:space="0" w:color="auto"/>
            </w:tcBorders>
            <w:vAlign w:val="center"/>
          </w:tcPr>
          <w:p w14:paraId="4B8BA336" w14:textId="1DBF2C75" w:rsidR="0063373C" w:rsidRDefault="00434FAA" w:rsidP="003A289F">
            <w:pPr>
              <w:rPr>
                <w:lang w:eastAsia="zh-CN"/>
              </w:rPr>
            </w:pPr>
            <w:r>
              <w:rPr>
                <w:rFonts w:hint="eastAsia"/>
                <w:lang w:eastAsia="zh-CN"/>
              </w:rPr>
              <w:t>T</w:t>
            </w:r>
            <w:r>
              <w:rPr>
                <w:lang w:eastAsia="zh-CN"/>
              </w:rPr>
              <w:t xml:space="preserve">he scope of the </w:t>
            </w:r>
            <w:r w:rsidR="00536F65">
              <w:rPr>
                <w:lang w:eastAsia="zh-CN"/>
              </w:rPr>
              <w:t>TD</w:t>
            </w:r>
            <w:r>
              <w:rPr>
                <w:lang w:eastAsia="zh-CN"/>
              </w:rPr>
              <w:t xml:space="preserve"> qu</w:t>
            </w:r>
            <w:r w:rsidR="00536F65">
              <w:rPr>
                <w:lang w:eastAsia="zh-CN"/>
              </w:rPr>
              <w:t>a</w:t>
            </w:r>
            <w:r>
              <w:rPr>
                <w:lang w:eastAsia="zh-CN"/>
              </w:rPr>
              <w:t>lity</w:t>
            </w:r>
            <w:r w:rsidR="00536F65">
              <w:rPr>
                <w:lang w:eastAsia="zh-CN"/>
              </w:rPr>
              <w:t xml:space="preserve"> unit</w:t>
            </w:r>
            <w:r>
              <w:rPr>
                <w:lang w:eastAsia="zh-CN"/>
              </w:rPr>
              <w:t>.</w:t>
            </w:r>
          </w:p>
        </w:tc>
        <w:tc>
          <w:tcPr>
            <w:tcW w:w="2416" w:type="dxa"/>
            <w:tcBorders>
              <w:bottom w:val="single" w:sz="4" w:space="0" w:color="auto"/>
            </w:tcBorders>
            <w:vAlign w:val="center"/>
          </w:tcPr>
          <w:p w14:paraId="4701222A" w14:textId="77777777" w:rsidR="0063373C" w:rsidRDefault="0063373C" w:rsidP="003A289F">
            <w:pPr>
              <w:rPr>
                <w:lang w:eastAsia="zh-CN"/>
              </w:rPr>
            </w:pPr>
            <w:r>
              <w:rPr>
                <w:rFonts w:hint="eastAsia"/>
                <w:lang w:eastAsia="zh-CN"/>
              </w:rPr>
              <w:t>CharacterString [</w:t>
            </w:r>
            <w:r>
              <w:rPr>
                <w:lang w:eastAsia="zh-CN"/>
              </w:rPr>
              <w:t>1..1</w:t>
            </w:r>
            <w:r>
              <w:rPr>
                <w:rFonts w:hint="eastAsia"/>
                <w:lang w:eastAsia="zh-CN"/>
              </w:rPr>
              <w:t>]</w:t>
            </w:r>
          </w:p>
        </w:tc>
        <w:tc>
          <w:tcPr>
            <w:tcW w:w="2022" w:type="dxa"/>
            <w:tcBorders>
              <w:bottom w:val="single" w:sz="4" w:space="0" w:color="auto"/>
            </w:tcBorders>
          </w:tcPr>
          <w:p w14:paraId="11886D0B" w14:textId="77777777" w:rsidR="0063373C" w:rsidRDefault="0063373C" w:rsidP="003A289F">
            <w:pPr>
              <w:rPr>
                <w:lang w:eastAsia="zh-CN"/>
              </w:rPr>
            </w:pPr>
            <w:r>
              <w:rPr>
                <w:rFonts w:hint="eastAsia"/>
                <w:lang w:eastAsia="zh-CN"/>
              </w:rPr>
              <w:t>M</w:t>
            </w:r>
            <w:r>
              <w:rPr>
                <w:lang w:eastAsia="zh-CN"/>
              </w:rPr>
              <w:t>andatory</w:t>
            </w:r>
          </w:p>
        </w:tc>
      </w:tr>
      <w:tr w:rsidR="001E16A2" w14:paraId="5EDFDC76" w14:textId="77777777" w:rsidTr="00AD32C4">
        <w:tc>
          <w:tcPr>
            <w:tcW w:w="2379" w:type="dxa"/>
            <w:tcBorders>
              <w:bottom w:val="single" w:sz="4" w:space="0" w:color="auto"/>
            </w:tcBorders>
            <w:vAlign w:val="center"/>
          </w:tcPr>
          <w:p w14:paraId="60331CDA" w14:textId="42C5F58A" w:rsidR="001E16A2" w:rsidRDefault="001E16A2" w:rsidP="001E16A2">
            <w:pPr>
              <w:rPr>
                <w:lang w:eastAsia="zh-CN"/>
              </w:rPr>
            </w:pPr>
            <w:r w:rsidRPr="00815571">
              <w:rPr>
                <w:lang w:eastAsia="zh-CN"/>
              </w:rPr>
              <w:lastRenderedPageBreak/>
              <w:t>genericAttributes</w:t>
            </w:r>
          </w:p>
        </w:tc>
        <w:tc>
          <w:tcPr>
            <w:tcW w:w="2039" w:type="dxa"/>
            <w:tcBorders>
              <w:bottom w:val="single" w:sz="4" w:space="0" w:color="auto"/>
            </w:tcBorders>
            <w:vAlign w:val="center"/>
          </w:tcPr>
          <w:p w14:paraId="23E6BE39" w14:textId="213A5DBE" w:rsidR="001E16A2" w:rsidRDefault="001E16A2" w:rsidP="001E16A2">
            <w:pPr>
              <w:rPr>
                <w:lang w:eastAsia="zh-CN"/>
              </w:rPr>
            </w:pPr>
            <w:r>
              <w:rPr>
                <w:lang w:eastAsia="zh-CN"/>
              </w:rPr>
              <w:t>Additional a</w:t>
            </w:r>
            <w:r>
              <w:rPr>
                <w:rFonts w:hint="eastAsia"/>
                <w:lang w:eastAsia="zh-CN"/>
              </w:rPr>
              <w:t xml:space="preserve">ttributes for </w:t>
            </w:r>
            <w:r>
              <w:rPr>
                <w:lang w:eastAsia="zh-CN"/>
              </w:rPr>
              <w:t>TD quality description</w:t>
            </w:r>
            <w:r>
              <w:rPr>
                <w:rFonts w:hint="eastAsia"/>
                <w:lang w:eastAsia="zh-CN"/>
              </w:rPr>
              <w:t>.</w:t>
            </w:r>
          </w:p>
        </w:tc>
        <w:tc>
          <w:tcPr>
            <w:tcW w:w="2416" w:type="dxa"/>
            <w:tcBorders>
              <w:bottom w:val="single" w:sz="4" w:space="0" w:color="auto"/>
            </w:tcBorders>
            <w:vAlign w:val="center"/>
          </w:tcPr>
          <w:p w14:paraId="661C612E" w14:textId="0BB4D823" w:rsidR="001E16A2" w:rsidRDefault="001E16A2" w:rsidP="001E16A2">
            <w:pPr>
              <w:rPr>
                <w:lang w:eastAsia="zh-CN"/>
              </w:rPr>
            </w:pPr>
            <w:r w:rsidRPr="00815571">
              <w:rPr>
                <w:lang w:eastAsia="zh-CN"/>
              </w:rPr>
              <w:t>GenericAttribute</w:t>
            </w:r>
            <w:r>
              <w:rPr>
                <w:lang w:eastAsia="zh-CN"/>
              </w:rPr>
              <w:t xml:space="preserve"> [0..*]</w:t>
            </w:r>
          </w:p>
        </w:tc>
        <w:tc>
          <w:tcPr>
            <w:tcW w:w="2022" w:type="dxa"/>
            <w:tcBorders>
              <w:bottom w:val="single" w:sz="4" w:space="0" w:color="auto"/>
            </w:tcBorders>
          </w:tcPr>
          <w:p w14:paraId="69C8FEB2" w14:textId="74F542C0" w:rsidR="001E16A2" w:rsidRDefault="001E16A2" w:rsidP="001E16A2">
            <w:pPr>
              <w:rPr>
                <w:lang w:eastAsia="zh-CN"/>
              </w:rPr>
            </w:pPr>
            <w:r>
              <w:rPr>
                <w:rFonts w:hint="eastAsia"/>
                <w:lang w:eastAsia="zh-CN"/>
              </w:rPr>
              <w:t>O</w:t>
            </w:r>
            <w:r>
              <w:rPr>
                <w:lang w:eastAsia="zh-CN"/>
              </w:rPr>
              <w:t>ptional</w:t>
            </w:r>
          </w:p>
        </w:tc>
      </w:tr>
    </w:tbl>
    <w:p w14:paraId="2AC66032" w14:textId="04516863" w:rsidR="0063373C" w:rsidRDefault="0063373C" w:rsidP="00B32192"/>
    <w:p w14:paraId="421E45E7" w14:textId="42AC204B" w:rsidR="00F71875" w:rsidRDefault="00F71875" w:rsidP="00B32192">
      <w:pPr>
        <w:rPr>
          <w:lang w:eastAsia="zh-CN"/>
        </w:rPr>
      </w:pPr>
      <w:r>
        <w:rPr>
          <w:rFonts w:hint="eastAsia"/>
          <w:lang w:eastAsia="zh-CN"/>
        </w:rPr>
        <w:t>E</w:t>
      </w:r>
      <w:r>
        <w:rPr>
          <w:lang w:eastAsia="zh-CN"/>
        </w:rPr>
        <w:t>xample:</w:t>
      </w:r>
    </w:p>
    <w:p w14:paraId="1234C9F3" w14:textId="4557D193" w:rsidR="00F71875" w:rsidRPr="00D7506D" w:rsidRDefault="00F71875" w:rsidP="00B32192">
      <w:pPr>
        <w:rPr>
          <w:lang w:eastAsia="zh-CN"/>
        </w:rPr>
      </w:pPr>
      <w:r>
        <w:rPr>
          <w:rFonts w:hint="eastAsia"/>
          <w:lang w:eastAsia="zh-CN"/>
        </w:rPr>
        <w:t>{</w:t>
      </w:r>
    </w:p>
    <w:p w14:paraId="00122434" w14:textId="722DB131" w:rsidR="00F71875" w:rsidRDefault="00F71875" w:rsidP="00D7506D">
      <w:pPr>
        <w:ind w:firstLineChars="100" w:firstLine="240"/>
        <w:rPr>
          <w:lang w:eastAsia="zh-CN"/>
        </w:rPr>
      </w:pPr>
      <w:r>
        <w:rPr>
          <w:lang w:eastAsia="zh-CN"/>
        </w:rPr>
        <w:t>“type”: “TDQuality”,</w:t>
      </w:r>
    </w:p>
    <w:p w14:paraId="66AEB449" w14:textId="582ECBCD" w:rsidR="008F29B9" w:rsidRPr="00F71875" w:rsidRDefault="00F71875" w:rsidP="00D7506D">
      <w:pPr>
        <w:ind w:firstLineChars="100" w:firstLine="240"/>
        <w:rPr>
          <w:lang w:eastAsia="zh-CN"/>
        </w:rPr>
      </w:pPr>
      <w:r>
        <w:rPr>
          <w:lang w:eastAsia="zh-CN"/>
        </w:rPr>
        <w:t>“scope”: “</w:t>
      </w:r>
      <w:r w:rsidR="00E83985">
        <w:rPr>
          <w:lang w:eastAsia="zh-CN"/>
        </w:rPr>
        <w:t>WHURS19</w:t>
      </w:r>
      <w:r w:rsidR="003D5D13">
        <w:rPr>
          <w:lang w:eastAsia="zh-CN"/>
        </w:rPr>
        <w:t xml:space="preserve"> training dataset</w:t>
      </w:r>
      <w:r>
        <w:rPr>
          <w:lang w:eastAsia="zh-CN"/>
        </w:rPr>
        <w:t>”</w:t>
      </w:r>
    </w:p>
    <w:p w14:paraId="321980D3" w14:textId="293EB421" w:rsidR="00F71875" w:rsidRDefault="00F71875" w:rsidP="00B32192">
      <w:pPr>
        <w:rPr>
          <w:lang w:eastAsia="zh-CN"/>
        </w:rPr>
      </w:pPr>
      <w:r>
        <w:rPr>
          <w:lang w:eastAsia="zh-CN"/>
        </w:rPr>
        <w:t>}</w:t>
      </w:r>
    </w:p>
    <w:p w14:paraId="08FED31B" w14:textId="29154285" w:rsidR="00AD32C4" w:rsidRDefault="00AD32C4" w:rsidP="00AD32C4">
      <w:pPr>
        <w:rPr>
          <w:lang w:val="en-GB" w:eastAsia="zh-CN"/>
        </w:rPr>
      </w:pPr>
      <w:r>
        <w:rPr>
          <w:lang w:val="en-GB" w:eastAsia="zh-CN"/>
        </w:rPr>
        <w:t>An AI_SceneTDQuality object is encoded as a JSON object with properties</w:t>
      </w:r>
      <w:r w:rsidR="0061086A">
        <w:rPr>
          <w:lang w:val="en-GB" w:eastAsia="zh-CN"/>
        </w:rPr>
        <w:t xml:space="preserve"> both</w:t>
      </w:r>
      <w:r>
        <w:rPr>
          <w:lang w:val="en-GB" w:eastAsia="zh-CN"/>
        </w:rPr>
        <w:t xml:space="preserve"> shown in</w:t>
      </w:r>
      <w:r w:rsidR="0061086A">
        <w:rPr>
          <w:lang w:val="en-GB" w:eastAsia="zh-CN"/>
        </w:rPr>
        <w:t xml:space="preserve"> </w:t>
      </w:r>
      <w:r w:rsidR="0061086A">
        <w:rPr>
          <w:lang w:val="en-GB" w:eastAsia="zh-CN"/>
        </w:rPr>
        <w:fldChar w:fldCharType="begin"/>
      </w:r>
      <w:r w:rsidR="0061086A">
        <w:rPr>
          <w:lang w:val="en-GB" w:eastAsia="zh-CN"/>
        </w:rPr>
        <w:instrText xml:space="preserve"> REF _Ref112424211 \h </w:instrText>
      </w:r>
      <w:r w:rsidR="0061086A">
        <w:rPr>
          <w:lang w:val="en-GB" w:eastAsia="zh-CN"/>
        </w:rPr>
      </w:r>
      <w:r w:rsidR="0061086A">
        <w:rPr>
          <w:lang w:val="en-GB" w:eastAsia="zh-CN"/>
        </w:rPr>
        <w:fldChar w:fldCharType="separate"/>
      </w:r>
      <w:r w:rsidR="000D67EA">
        <w:t xml:space="preserve">Table </w:t>
      </w:r>
      <w:r w:rsidR="000D67EA">
        <w:rPr>
          <w:noProof/>
        </w:rPr>
        <w:t>17</w:t>
      </w:r>
      <w:r w:rsidR="0061086A">
        <w:rPr>
          <w:lang w:val="en-GB" w:eastAsia="zh-CN"/>
        </w:rPr>
        <w:fldChar w:fldCharType="end"/>
      </w:r>
      <w:r w:rsidR="0061086A">
        <w:rPr>
          <w:lang w:val="en-GB" w:eastAsia="zh-CN"/>
        </w:rPr>
        <w:t xml:space="preserve"> and</w:t>
      </w:r>
      <w:r w:rsidR="0013358B">
        <w:rPr>
          <w:lang w:val="en-GB" w:eastAsia="zh-CN"/>
        </w:rPr>
        <w:t xml:space="preserve"> </w:t>
      </w:r>
      <w:r w:rsidR="0013358B">
        <w:rPr>
          <w:lang w:val="en-GB" w:eastAsia="zh-CN"/>
        </w:rPr>
        <w:fldChar w:fldCharType="begin"/>
      </w:r>
      <w:r w:rsidR="0013358B">
        <w:rPr>
          <w:lang w:val="en-GB" w:eastAsia="zh-CN"/>
        </w:rPr>
        <w:instrText xml:space="preserve"> REF _Ref112424320 \h </w:instrText>
      </w:r>
      <w:r w:rsidR="0013358B">
        <w:rPr>
          <w:lang w:val="en-GB" w:eastAsia="zh-CN"/>
        </w:rPr>
      </w:r>
      <w:r w:rsidR="0013358B">
        <w:rPr>
          <w:lang w:val="en-GB" w:eastAsia="zh-CN"/>
        </w:rPr>
        <w:fldChar w:fldCharType="separate"/>
      </w:r>
      <w:r w:rsidR="000D67EA">
        <w:t xml:space="preserve">Table </w:t>
      </w:r>
      <w:r w:rsidR="000D67EA">
        <w:rPr>
          <w:noProof/>
        </w:rPr>
        <w:t>18</w:t>
      </w:r>
      <w:r w:rsidR="0013358B">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AD32C4" w14:paraId="75ADA51B" w14:textId="77777777" w:rsidTr="003A289F">
        <w:tc>
          <w:tcPr>
            <w:tcW w:w="1668" w:type="dxa"/>
          </w:tcPr>
          <w:p w14:paraId="32F578CB" w14:textId="77777777" w:rsidR="00AD32C4" w:rsidRDefault="00AD32C4" w:rsidP="003A289F">
            <w:r>
              <w:rPr>
                <w:lang w:eastAsia="zh-CN"/>
              </w:rPr>
              <w:t>Requirement</w:t>
            </w:r>
          </w:p>
        </w:tc>
        <w:tc>
          <w:tcPr>
            <w:tcW w:w="7188" w:type="dxa"/>
          </w:tcPr>
          <w:p w14:paraId="0E27D040" w14:textId="2130D6B1" w:rsidR="00AD32C4" w:rsidRDefault="00AD32C4" w:rsidP="003A289F">
            <w:pPr>
              <w:rPr>
                <w:lang w:eastAsia="zh-CN"/>
              </w:rPr>
            </w:pPr>
            <w:r>
              <w:rPr>
                <w:rFonts w:hint="eastAsia"/>
                <w:lang w:eastAsia="zh-CN"/>
              </w:rPr>
              <w:t>/</w:t>
            </w:r>
            <w:r>
              <w:rPr>
                <w:lang w:eastAsia="zh-CN"/>
              </w:rPr>
              <w:t>req/ai-td-quality/</w:t>
            </w:r>
            <w:r w:rsidR="0013358B">
              <w:rPr>
                <w:lang w:eastAsia="zh-CN"/>
              </w:rPr>
              <w:t>scene-</w:t>
            </w:r>
            <w:r>
              <w:rPr>
                <w:lang w:eastAsia="zh-CN"/>
              </w:rPr>
              <w:t>td-quality</w:t>
            </w:r>
          </w:p>
          <w:p w14:paraId="286CEC30" w14:textId="535DF02E" w:rsidR="00AD32C4" w:rsidRPr="0061086A" w:rsidRDefault="00AD32C4" w:rsidP="003A289F">
            <w:pPr>
              <w:rPr>
                <w:lang w:val="en-GB" w:eastAsia="zh-CN"/>
              </w:rPr>
            </w:pPr>
            <w:r>
              <w:rPr>
                <w:lang w:eastAsia="zh-CN"/>
              </w:rPr>
              <w:t xml:space="preserve">Each </w:t>
            </w:r>
            <w:r>
              <w:rPr>
                <w:lang w:val="en-GB" w:eastAsia="zh-CN"/>
              </w:rPr>
              <w:t>AI_</w:t>
            </w:r>
            <w:r w:rsidR="0013358B">
              <w:rPr>
                <w:lang w:val="en-GB" w:eastAsia="zh-CN"/>
              </w:rPr>
              <w:t>Scene</w:t>
            </w:r>
            <w:r>
              <w:rPr>
                <w:lang w:val="en-GB" w:eastAsia="zh-CN"/>
              </w:rPr>
              <w:t>TDQuality</w:t>
            </w:r>
            <w:r>
              <w:rPr>
                <w:lang w:eastAsia="zh-CN"/>
              </w:rPr>
              <w:t xml:space="preserve"> object shall implement the properties </w:t>
            </w:r>
            <w:r w:rsidR="0061086A">
              <w:rPr>
                <w:lang w:val="en-GB" w:eastAsia="zh-CN"/>
              </w:rPr>
              <w:t xml:space="preserve">both shown in </w:t>
            </w:r>
            <w:r w:rsidR="0061086A">
              <w:rPr>
                <w:lang w:val="en-GB" w:eastAsia="zh-CN"/>
              </w:rPr>
              <w:fldChar w:fldCharType="begin"/>
            </w:r>
            <w:r w:rsidR="0061086A">
              <w:rPr>
                <w:lang w:val="en-GB" w:eastAsia="zh-CN"/>
              </w:rPr>
              <w:instrText xml:space="preserve"> REF _Ref112424211 \h </w:instrText>
            </w:r>
            <w:r w:rsidR="0061086A">
              <w:rPr>
                <w:lang w:val="en-GB" w:eastAsia="zh-CN"/>
              </w:rPr>
            </w:r>
            <w:r w:rsidR="0061086A">
              <w:rPr>
                <w:lang w:val="en-GB" w:eastAsia="zh-CN"/>
              </w:rPr>
              <w:fldChar w:fldCharType="separate"/>
            </w:r>
            <w:r w:rsidR="000D67EA">
              <w:t xml:space="preserve">Table </w:t>
            </w:r>
            <w:r w:rsidR="000D67EA">
              <w:rPr>
                <w:noProof/>
              </w:rPr>
              <w:t>17</w:t>
            </w:r>
            <w:r w:rsidR="0061086A">
              <w:rPr>
                <w:lang w:val="en-GB" w:eastAsia="zh-CN"/>
              </w:rPr>
              <w:fldChar w:fldCharType="end"/>
            </w:r>
            <w:r w:rsidR="0061086A">
              <w:rPr>
                <w:lang w:val="en-GB" w:eastAsia="zh-CN"/>
              </w:rPr>
              <w:t xml:space="preserve"> and </w:t>
            </w:r>
            <w:r w:rsidR="0061086A">
              <w:rPr>
                <w:lang w:val="en-GB" w:eastAsia="zh-CN"/>
              </w:rPr>
              <w:fldChar w:fldCharType="begin"/>
            </w:r>
            <w:r w:rsidR="0061086A">
              <w:rPr>
                <w:lang w:val="en-GB" w:eastAsia="zh-CN"/>
              </w:rPr>
              <w:instrText xml:space="preserve"> REF _Ref112424320 \h </w:instrText>
            </w:r>
            <w:r w:rsidR="0061086A">
              <w:rPr>
                <w:lang w:val="en-GB" w:eastAsia="zh-CN"/>
              </w:rPr>
            </w:r>
            <w:r w:rsidR="0061086A">
              <w:rPr>
                <w:lang w:val="en-GB" w:eastAsia="zh-CN"/>
              </w:rPr>
              <w:fldChar w:fldCharType="separate"/>
            </w:r>
            <w:r w:rsidR="000D67EA">
              <w:t xml:space="preserve">Table </w:t>
            </w:r>
            <w:r w:rsidR="000D67EA">
              <w:rPr>
                <w:noProof/>
              </w:rPr>
              <w:t>18</w:t>
            </w:r>
            <w:r w:rsidR="0061086A">
              <w:rPr>
                <w:lang w:val="en-GB" w:eastAsia="zh-CN"/>
              </w:rPr>
              <w:fldChar w:fldCharType="end"/>
            </w:r>
            <w:r w:rsidR="0061086A">
              <w:rPr>
                <w:lang w:val="en-GB" w:eastAsia="zh-CN"/>
              </w:rPr>
              <w:t>.</w:t>
            </w:r>
          </w:p>
        </w:tc>
      </w:tr>
    </w:tbl>
    <w:p w14:paraId="21A3FB71" w14:textId="77777777" w:rsidR="00AD32C4" w:rsidRPr="006F15EC" w:rsidRDefault="00AD32C4" w:rsidP="00AD32C4"/>
    <w:p w14:paraId="715A8E28" w14:textId="17917737" w:rsidR="0013358B" w:rsidRDefault="0013358B" w:rsidP="0013358B">
      <w:pPr>
        <w:pStyle w:val="af0"/>
        <w:keepNext/>
        <w:jc w:val="center"/>
      </w:pPr>
      <w:bookmarkStart w:id="61" w:name="_Ref112424320"/>
      <w:r>
        <w:t xml:space="preserve">Table </w:t>
      </w:r>
      <w:fldSimple w:instr=" SEQ Table \* ARABIC ">
        <w:r w:rsidR="000D67EA">
          <w:rPr>
            <w:noProof/>
          </w:rPr>
          <w:t>18</w:t>
        </w:r>
      </w:fldSimple>
      <w:bookmarkEnd w:id="61"/>
      <w:r w:rsidRPr="00C90435">
        <w:rPr>
          <w:lang w:val="en-GB" w:eastAsia="zh-CN"/>
        </w:rPr>
        <w:t xml:space="preserve"> </w:t>
      </w:r>
      <w:r>
        <w:rPr>
          <w:lang w:val="en-GB" w:eastAsia="zh-CN"/>
        </w:rPr>
        <w:t>AI_</w:t>
      </w:r>
      <w:r w:rsidR="00D671D2">
        <w:rPr>
          <w:lang w:val="en-GB" w:eastAsia="zh-CN"/>
        </w:rPr>
        <w:t>Scene</w:t>
      </w:r>
      <w:r>
        <w:rPr>
          <w:lang w:val="en-GB" w:eastAsia="zh-CN"/>
        </w:rPr>
        <w:t>TDQuality</w:t>
      </w:r>
      <w:r>
        <w:t xml:space="preserve"> properties</w:t>
      </w:r>
    </w:p>
    <w:tbl>
      <w:tblPr>
        <w:tblStyle w:val="ad"/>
        <w:tblW w:w="0" w:type="auto"/>
        <w:tblLook w:val="04A0" w:firstRow="1" w:lastRow="0" w:firstColumn="1" w:lastColumn="0" w:noHBand="0" w:noVBand="1"/>
      </w:tblPr>
      <w:tblGrid>
        <w:gridCol w:w="2306"/>
        <w:gridCol w:w="1333"/>
        <w:gridCol w:w="3922"/>
        <w:gridCol w:w="1295"/>
      </w:tblGrid>
      <w:tr w:rsidR="0013358B" w14:paraId="275A7ACD" w14:textId="77777777" w:rsidTr="00CC3A4F">
        <w:tc>
          <w:tcPr>
            <w:tcW w:w="2306" w:type="dxa"/>
            <w:vAlign w:val="center"/>
          </w:tcPr>
          <w:p w14:paraId="3A0C8633" w14:textId="77777777" w:rsidR="0013358B" w:rsidRPr="009A6478" w:rsidRDefault="0013358B" w:rsidP="003A289F">
            <w:pPr>
              <w:jc w:val="center"/>
              <w:rPr>
                <w:b/>
                <w:bCs/>
              </w:rPr>
            </w:pPr>
            <w:r w:rsidRPr="009A6478">
              <w:rPr>
                <w:b/>
                <w:bCs/>
              </w:rPr>
              <w:t>JSON Property</w:t>
            </w:r>
          </w:p>
        </w:tc>
        <w:tc>
          <w:tcPr>
            <w:tcW w:w="1333" w:type="dxa"/>
            <w:vAlign w:val="center"/>
          </w:tcPr>
          <w:p w14:paraId="0D851B23" w14:textId="77777777" w:rsidR="0013358B" w:rsidRPr="009A6478" w:rsidRDefault="0013358B" w:rsidP="003A289F">
            <w:pPr>
              <w:jc w:val="center"/>
              <w:rPr>
                <w:b/>
                <w:bCs/>
              </w:rPr>
            </w:pPr>
            <w:r w:rsidRPr="009A6478">
              <w:rPr>
                <w:b/>
                <w:bCs/>
              </w:rPr>
              <w:t>Definition</w:t>
            </w:r>
          </w:p>
        </w:tc>
        <w:tc>
          <w:tcPr>
            <w:tcW w:w="3922" w:type="dxa"/>
            <w:vAlign w:val="center"/>
          </w:tcPr>
          <w:p w14:paraId="466EC191" w14:textId="77777777" w:rsidR="0013358B" w:rsidRPr="009A6478" w:rsidRDefault="0013358B" w:rsidP="003A289F">
            <w:pPr>
              <w:jc w:val="center"/>
              <w:rPr>
                <w:b/>
                <w:bCs/>
              </w:rPr>
            </w:pPr>
            <w:r w:rsidRPr="009A6478">
              <w:rPr>
                <w:b/>
                <w:bCs/>
              </w:rPr>
              <w:t>Data type and values</w:t>
            </w:r>
          </w:p>
        </w:tc>
        <w:tc>
          <w:tcPr>
            <w:tcW w:w="1295" w:type="dxa"/>
            <w:vAlign w:val="center"/>
          </w:tcPr>
          <w:p w14:paraId="2204A5D4" w14:textId="77777777" w:rsidR="0013358B" w:rsidRPr="009A6478" w:rsidRDefault="0013358B" w:rsidP="003A289F">
            <w:pPr>
              <w:jc w:val="center"/>
              <w:rPr>
                <w:b/>
                <w:bCs/>
              </w:rPr>
            </w:pPr>
            <w:r>
              <w:rPr>
                <w:b/>
                <w:bCs/>
              </w:rPr>
              <w:t>Obligation</w:t>
            </w:r>
          </w:p>
        </w:tc>
      </w:tr>
      <w:tr w:rsidR="0013358B" w14:paraId="3772860B" w14:textId="77777777" w:rsidTr="00CC3A4F">
        <w:tc>
          <w:tcPr>
            <w:tcW w:w="2306" w:type="dxa"/>
            <w:vAlign w:val="center"/>
          </w:tcPr>
          <w:p w14:paraId="5525DA92" w14:textId="77777777" w:rsidR="0013358B" w:rsidRDefault="0013358B" w:rsidP="003A289F">
            <w:pPr>
              <w:rPr>
                <w:lang w:eastAsia="zh-CN"/>
              </w:rPr>
            </w:pPr>
            <w:r>
              <w:rPr>
                <w:rFonts w:hint="eastAsia"/>
                <w:lang w:eastAsia="zh-CN"/>
              </w:rPr>
              <w:t>t</w:t>
            </w:r>
            <w:r>
              <w:rPr>
                <w:lang w:eastAsia="zh-CN"/>
              </w:rPr>
              <w:t>ype</w:t>
            </w:r>
          </w:p>
        </w:tc>
        <w:tc>
          <w:tcPr>
            <w:tcW w:w="1333" w:type="dxa"/>
            <w:vAlign w:val="center"/>
          </w:tcPr>
          <w:p w14:paraId="283EF38C" w14:textId="24B3E737" w:rsidR="0013358B" w:rsidRDefault="0013358B" w:rsidP="003A289F">
            <w:pPr>
              <w:rPr>
                <w:lang w:eastAsia="zh-CN"/>
              </w:rPr>
            </w:pPr>
            <w:r>
              <w:rPr>
                <w:lang w:eastAsia="zh-CN"/>
              </w:rPr>
              <w:t>Type of the</w:t>
            </w:r>
            <w:r w:rsidR="00D80118">
              <w:rPr>
                <w:lang w:eastAsia="zh-CN"/>
              </w:rPr>
              <w:t xml:space="preserve"> </w:t>
            </w:r>
            <w:r>
              <w:rPr>
                <w:lang w:eastAsia="zh-CN"/>
              </w:rPr>
              <w:t>TD quality object.</w:t>
            </w:r>
          </w:p>
        </w:tc>
        <w:tc>
          <w:tcPr>
            <w:tcW w:w="3922" w:type="dxa"/>
            <w:vAlign w:val="center"/>
          </w:tcPr>
          <w:p w14:paraId="121219E7" w14:textId="76D9CF62" w:rsidR="0013358B" w:rsidRDefault="0013358B" w:rsidP="003A289F">
            <w:pPr>
              <w:rPr>
                <w:lang w:eastAsia="zh-CN"/>
              </w:rPr>
            </w:pPr>
            <w:r>
              <w:rPr>
                <w:lang w:eastAsia="zh-CN"/>
              </w:rPr>
              <w:t>“</w:t>
            </w:r>
            <w:r w:rsidR="008E1B45">
              <w:rPr>
                <w:lang w:eastAsia="zh-CN"/>
              </w:rPr>
              <w:t>Scene</w:t>
            </w:r>
            <w:r>
              <w:rPr>
                <w:lang w:eastAsia="zh-CN"/>
              </w:rPr>
              <w:t>TDQuality”</w:t>
            </w:r>
          </w:p>
        </w:tc>
        <w:tc>
          <w:tcPr>
            <w:tcW w:w="1295" w:type="dxa"/>
          </w:tcPr>
          <w:p w14:paraId="5B7876CD" w14:textId="77777777" w:rsidR="0013358B" w:rsidRDefault="0013358B" w:rsidP="003A289F">
            <w:pPr>
              <w:rPr>
                <w:lang w:eastAsia="zh-CN"/>
              </w:rPr>
            </w:pPr>
            <w:r>
              <w:rPr>
                <w:rFonts w:hint="eastAsia"/>
                <w:lang w:eastAsia="zh-CN"/>
              </w:rPr>
              <w:t>M</w:t>
            </w:r>
            <w:r>
              <w:rPr>
                <w:lang w:eastAsia="zh-CN"/>
              </w:rPr>
              <w:t>andatory</w:t>
            </w:r>
          </w:p>
        </w:tc>
      </w:tr>
      <w:tr w:rsidR="00B57C3B" w14:paraId="670079EF" w14:textId="77777777" w:rsidTr="00CC3A4F">
        <w:tc>
          <w:tcPr>
            <w:tcW w:w="2306" w:type="dxa"/>
            <w:tcBorders>
              <w:bottom w:val="single" w:sz="4" w:space="0" w:color="auto"/>
            </w:tcBorders>
            <w:vAlign w:val="center"/>
          </w:tcPr>
          <w:p w14:paraId="3F8D193B" w14:textId="5FB34FAD" w:rsidR="00B57C3B" w:rsidRDefault="00B57C3B" w:rsidP="00B57C3B">
            <w:pPr>
              <w:rPr>
                <w:lang w:eastAsia="zh-CN"/>
              </w:rPr>
            </w:pPr>
            <w:r>
              <w:rPr>
                <w:rFonts w:hint="eastAsia"/>
                <w:lang w:eastAsia="zh-CN"/>
              </w:rPr>
              <w:t>labelClassCorrectness</w:t>
            </w:r>
          </w:p>
        </w:tc>
        <w:tc>
          <w:tcPr>
            <w:tcW w:w="1333" w:type="dxa"/>
            <w:tcBorders>
              <w:bottom w:val="single" w:sz="4" w:space="0" w:color="auto"/>
            </w:tcBorders>
            <w:vAlign w:val="center"/>
          </w:tcPr>
          <w:p w14:paraId="230DBFFB" w14:textId="67A36D9F" w:rsidR="00B57C3B" w:rsidRDefault="00B57C3B" w:rsidP="00B57C3B">
            <w:pPr>
              <w:rPr>
                <w:lang w:eastAsia="zh-CN"/>
              </w:rPr>
            </w:pPr>
            <w:r>
              <w:rPr>
                <w:rFonts w:hint="eastAsia"/>
                <w:lang w:eastAsia="zh-CN"/>
              </w:rPr>
              <w:t>Correctness of the label class</w:t>
            </w:r>
            <w:r>
              <w:rPr>
                <w:lang w:eastAsia="zh-CN"/>
              </w:rPr>
              <w:t xml:space="preserve"> in the EO training dataset</w:t>
            </w:r>
            <w:r>
              <w:rPr>
                <w:rFonts w:hint="eastAsia"/>
                <w:lang w:eastAsia="zh-CN"/>
              </w:rPr>
              <w:t>.</w:t>
            </w:r>
          </w:p>
        </w:tc>
        <w:tc>
          <w:tcPr>
            <w:tcW w:w="3922" w:type="dxa"/>
            <w:tcBorders>
              <w:bottom w:val="single" w:sz="4" w:space="0" w:color="auto"/>
            </w:tcBorders>
            <w:vAlign w:val="center"/>
          </w:tcPr>
          <w:p w14:paraId="618AC7F7" w14:textId="008D2618" w:rsidR="00B57C3B" w:rsidRDefault="00B57C3B" w:rsidP="00B57C3B">
            <w:pPr>
              <w:rPr>
                <w:lang w:eastAsia="zh-CN"/>
              </w:rPr>
            </w:pPr>
            <w:r>
              <w:rPr>
                <w:rFonts w:hint="eastAsia"/>
                <w:lang w:eastAsia="zh-CN"/>
              </w:rPr>
              <w:t>DQ_ThematicClassficationCorrectness</w:t>
            </w:r>
            <w:r>
              <w:rPr>
                <w:lang w:eastAsia="zh-CN"/>
              </w:rPr>
              <w:t xml:space="preserve"> [0..1]</w:t>
            </w:r>
          </w:p>
        </w:tc>
        <w:tc>
          <w:tcPr>
            <w:tcW w:w="1295" w:type="dxa"/>
            <w:tcBorders>
              <w:bottom w:val="single" w:sz="4" w:space="0" w:color="auto"/>
            </w:tcBorders>
          </w:tcPr>
          <w:p w14:paraId="24262905" w14:textId="17858F22" w:rsidR="00B57C3B" w:rsidRDefault="00CC3A4F" w:rsidP="00B57C3B">
            <w:pPr>
              <w:rPr>
                <w:lang w:eastAsia="zh-CN"/>
              </w:rPr>
            </w:pPr>
            <w:r>
              <w:rPr>
                <w:rFonts w:hint="eastAsia"/>
                <w:lang w:eastAsia="zh-CN"/>
              </w:rPr>
              <w:t>O</w:t>
            </w:r>
            <w:r>
              <w:rPr>
                <w:lang w:eastAsia="zh-CN"/>
              </w:rPr>
              <w:t>ptional</w:t>
            </w:r>
          </w:p>
        </w:tc>
      </w:tr>
      <w:tr w:rsidR="00B57C3B" w14:paraId="02DA1F6F" w14:textId="77777777" w:rsidTr="00CC3A4F">
        <w:tc>
          <w:tcPr>
            <w:tcW w:w="2306" w:type="dxa"/>
            <w:vAlign w:val="center"/>
          </w:tcPr>
          <w:p w14:paraId="1852ACDA" w14:textId="7D04969B" w:rsidR="00B57C3B" w:rsidRDefault="00B57C3B" w:rsidP="00B57C3B">
            <w:pPr>
              <w:rPr>
                <w:lang w:eastAsia="zh-CN"/>
              </w:rPr>
            </w:pPr>
            <w:r>
              <w:rPr>
                <w:rFonts w:hint="eastAsia"/>
                <w:lang w:eastAsia="zh-CN"/>
              </w:rPr>
              <w:t>classBalanceDegree</w:t>
            </w:r>
          </w:p>
        </w:tc>
        <w:tc>
          <w:tcPr>
            <w:tcW w:w="1333" w:type="dxa"/>
            <w:vAlign w:val="center"/>
          </w:tcPr>
          <w:p w14:paraId="36BDF7AB" w14:textId="03B15704" w:rsidR="00B57C3B" w:rsidRDefault="00B57C3B" w:rsidP="00B57C3B">
            <w:pPr>
              <w:rPr>
                <w:lang w:eastAsia="zh-CN"/>
              </w:rPr>
            </w:pPr>
            <w:r>
              <w:rPr>
                <w:lang w:eastAsia="zh-CN"/>
              </w:rPr>
              <w:t>Degree of c</w:t>
            </w:r>
            <w:r>
              <w:rPr>
                <w:rFonts w:hint="eastAsia"/>
                <w:lang w:eastAsia="zh-CN"/>
              </w:rPr>
              <w:t>lass balance</w:t>
            </w:r>
            <w:r>
              <w:rPr>
                <w:lang w:eastAsia="zh-CN"/>
              </w:rPr>
              <w:t xml:space="preserve"> of the EO training </w:t>
            </w:r>
            <w:r>
              <w:rPr>
                <w:lang w:eastAsia="zh-CN"/>
              </w:rPr>
              <w:lastRenderedPageBreak/>
              <w:t xml:space="preserve">dataset. </w:t>
            </w:r>
          </w:p>
        </w:tc>
        <w:tc>
          <w:tcPr>
            <w:tcW w:w="3922" w:type="dxa"/>
            <w:vAlign w:val="center"/>
          </w:tcPr>
          <w:p w14:paraId="30D3381C" w14:textId="41FB1E51" w:rsidR="00B57C3B" w:rsidRDefault="00B57C3B" w:rsidP="00B57C3B">
            <w:pPr>
              <w:rPr>
                <w:lang w:eastAsia="zh-CN"/>
              </w:rPr>
            </w:pPr>
            <w:r>
              <w:rPr>
                <w:rFonts w:hint="eastAsia"/>
                <w:lang w:eastAsia="zh-CN"/>
              </w:rPr>
              <w:lastRenderedPageBreak/>
              <w:t>AI_ClassBalanceDegree</w:t>
            </w:r>
            <w:r>
              <w:rPr>
                <w:lang w:eastAsia="zh-CN"/>
              </w:rPr>
              <w:t xml:space="preserve"> [0..1]</w:t>
            </w:r>
          </w:p>
        </w:tc>
        <w:tc>
          <w:tcPr>
            <w:tcW w:w="1295" w:type="dxa"/>
          </w:tcPr>
          <w:p w14:paraId="321C4D9C" w14:textId="58B13720" w:rsidR="00B57C3B" w:rsidRDefault="00CC3A4F" w:rsidP="00B57C3B">
            <w:pPr>
              <w:rPr>
                <w:lang w:eastAsia="zh-CN"/>
              </w:rPr>
            </w:pPr>
            <w:r>
              <w:rPr>
                <w:rFonts w:hint="eastAsia"/>
                <w:lang w:eastAsia="zh-CN"/>
              </w:rPr>
              <w:t>O</w:t>
            </w:r>
            <w:r>
              <w:rPr>
                <w:lang w:eastAsia="zh-CN"/>
              </w:rPr>
              <w:t>ptional</w:t>
            </w:r>
          </w:p>
        </w:tc>
      </w:tr>
    </w:tbl>
    <w:p w14:paraId="04F49CED" w14:textId="77777777" w:rsidR="0013358B" w:rsidRDefault="0013358B" w:rsidP="0013358B"/>
    <w:p w14:paraId="3734DB09" w14:textId="298A4C25" w:rsidR="0013358B" w:rsidRDefault="0013358B" w:rsidP="0013358B">
      <w:pPr>
        <w:rPr>
          <w:lang w:eastAsia="zh-CN"/>
        </w:rPr>
      </w:pPr>
      <w:r>
        <w:rPr>
          <w:rFonts w:hint="eastAsia"/>
          <w:lang w:eastAsia="zh-CN"/>
        </w:rPr>
        <w:t>E</w:t>
      </w:r>
      <w:r>
        <w:rPr>
          <w:lang w:eastAsia="zh-CN"/>
        </w:rPr>
        <w:t>xample:</w:t>
      </w:r>
    </w:p>
    <w:p w14:paraId="01C3B5D1" w14:textId="77777777" w:rsidR="0013358B" w:rsidRDefault="0013358B" w:rsidP="0013358B">
      <w:pPr>
        <w:rPr>
          <w:lang w:eastAsia="zh-CN"/>
        </w:rPr>
      </w:pPr>
      <w:r>
        <w:rPr>
          <w:rFonts w:hint="eastAsia"/>
          <w:lang w:eastAsia="zh-CN"/>
        </w:rPr>
        <w:t>{</w:t>
      </w:r>
    </w:p>
    <w:p w14:paraId="4C22B70A" w14:textId="3B2B33A2" w:rsidR="0013358B" w:rsidRDefault="0013358B" w:rsidP="00D7506D">
      <w:pPr>
        <w:ind w:firstLineChars="100" w:firstLine="240"/>
        <w:rPr>
          <w:lang w:eastAsia="zh-CN"/>
        </w:rPr>
      </w:pPr>
      <w:r>
        <w:rPr>
          <w:lang w:eastAsia="zh-CN"/>
        </w:rPr>
        <w:t>“type”: “</w:t>
      </w:r>
      <w:r w:rsidR="00DC3B24">
        <w:rPr>
          <w:lang w:eastAsia="zh-CN"/>
        </w:rPr>
        <w:t>Scene</w:t>
      </w:r>
      <w:r>
        <w:rPr>
          <w:lang w:eastAsia="zh-CN"/>
        </w:rPr>
        <w:t>TDQuality”,</w:t>
      </w:r>
    </w:p>
    <w:p w14:paraId="4439D744" w14:textId="18C150E2" w:rsidR="0013358B" w:rsidRDefault="0013358B" w:rsidP="00D7506D">
      <w:pPr>
        <w:ind w:firstLineChars="100" w:firstLine="240"/>
        <w:rPr>
          <w:lang w:eastAsia="zh-CN"/>
        </w:rPr>
      </w:pPr>
      <w:r>
        <w:rPr>
          <w:lang w:eastAsia="zh-CN"/>
        </w:rPr>
        <w:t>“scope”: “WHURS19 training dataset”</w:t>
      </w:r>
    </w:p>
    <w:p w14:paraId="7ADF4E71" w14:textId="77777777" w:rsidR="00D7506D" w:rsidRDefault="00D7506D" w:rsidP="00D7506D">
      <w:pPr>
        <w:ind w:firstLineChars="100" w:firstLine="240"/>
        <w:rPr>
          <w:lang w:eastAsia="zh-CN"/>
        </w:rPr>
      </w:pPr>
      <w:r>
        <w:rPr>
          <w:lang w:eastAsia="zh-CN"/>
        </w:rPr>
        <w:t>“labelClassCorrectness”: {</w:t>
      </w:r>
    </w:p>
    <w:p w14:paraId="57238B5B" w14:textId="74E6CE52" w:rsidR="007559E5" w:rsidRDefault="00D7506D" w:rsidP="007559E5">
      <w:pPr>
        <w:ind w:firstLineChars="100" w:firstLine="240"/>
        <w:rPr>
          <w:lang w:eastAsia="zh-CN"/>
        </w:rPr>
      </w:pPr>
      <w:r>
        <w:rPr>
          <w:rFonts w:hint="eastAsia"/>
          <w:lang w:eastAsia="zh-CN"/>
        </w:rPr>
        <w:t xml:space="preserve"> </w:t>
      </w:r>
      <w:r>
        <w:rPr>
          <w:lang w:eastAsia="zh-CN"/>
        </w:rPr>
        <w:t xml:space="preserve">   “measure”: “</w:t>
      </w:r>
      <w:r w:rsidR="0015570B">
        <w:rPr>
          <w:lang w:eastAsia="zh-CN"/>
        </w:rPr>
        <w:t>Percent</w:t>
      </w:r>
      <w:r w:rsidR="00441197">
        <w:rPr>
          <w:lang w:eastAsia="zh-CN"/>
        </w:rPr>
        <w:t xml:space="preserve"> of correctly</w:t>
      </w:r>
      <w:r w:rsidR="00ED44EF">
        <w:rPr>
          <w:lang w:eastAsia="zh-CN"/>
        </w:rPr>
        <w:t xml:space="preserve"> </w:t>
      </w:r>
      <w:r w:rsidR="00AA1A87">
        <w:rPr>
          <w:lang w:eastAsia="zh-CN"/>
        </w:rPr>
        <w:t xml:space="preserve">scene </w:t>
      </w:r>
      <w:r w:rsidR="00ED44EF">
        <w:rPr>
          <w:lang w:eastAsia="zh-CN"/>
        </w:rPr>
        <w:t>label</w:t>
      </w:r>
      <w:r w:rsidR="00895AC5">
        <w:rPr>
          <w:lang w:eastAsia="zh-CN"/>
        </w:rPr>
        <w:t xml:space="preserve"> classes</w:t>
      </w:r>
      <w:r>
        <w:rPr>
          <w:lang w:eastAsia="zh-CN"/>
        </w:rPr>
        <w:t>”,</w:t>
      </w:r>
    </w:p>
    <w:p w14:paraId="64893597" w14:textId="7787A906" w:rsidR="007559E5" w:rsidRDefault="007559E5" w:rsidP="007559E5">
      <w:pPr>
        <w:ind w:firstLineChars="100" w:firstLine="240"/>
        <w:rPr>
          <w:lang w:eastAsia="zh-CN"/>
        </w:rPr>
      </w:pPr>
      <w:r>
        <w:rPr>
          <w:rFonts w:hint="eastAsia"/>
          <w:lang w:eastAsia="zh-CN"/>
        </w:rPr>
        <w:t xml:space="preserve"> </w:t>
      </w:r>
      <w:r>
        <w:rPr>
          <w:lang w:eastAsia="zh-CN"/>
        </w:rPr>
        <w:t xml:space="preserve">   “evaluationMethod”: “Compare</w:t>
      </w:r>
      <w:r w:rsidR="002C4841">
        <w:rPr>
          <w:lang w:eastAsia="zh-CN"/>
        </w:rPr>
        <w:t xml:space="preserve"> </w:t>
      </w:r>
      <w:r w:rsidR="0027197E">
        <w:rPr>
          <w:lang w:eastAsia="zh-CN"/>
        </w:rPr>
        <w:t>sampled</w:t>
      </w:r>
      <w:r>
        <w:rPr>
          <w:lang w:eastAsia="zh-CN"/>
        </w:rPr>
        <w:t xml:space="preserve"> label</w:t>
      </w:r>
      <w:r w:rsidR="002C4841">
        <w:rPr>
          <w:lang w:eastAsia="zh-CN"/>
        </w:rPr>
        <w:t xml:space="preserve">s </w:t>
      </w:r>
      <w:r>
        <w:rPr>
          <w:lang w:eastAsia="zh-CN"/>
        </w:rPr>
        <w:t>against the ground truth</w:t>
      </w:r>
      <w:r w:rsidR="007955F2">
        <w:rPr>
          <w:lang w:eastAsia="zh-CN"/>
        </w:rPr>
        <w:t xml:space="preserve"> and calculate the accuracy percent</w:t>
      </w:r>
      <w:r>
        <w:rPr>
          <w:lang w:eastAsia="zh-CN"/>
        </w:rPr>
        <w:t>”,</w:t>
      </w:r>
    </w:p>
    <w:p w14:paraId="15D82583" w14:textId="474546CA" w:rsidR="007559E5" w:rsidRDefault="007559E5" w:rsidP="007559E5">
      <w:pPr>
        <w:ind w:firstLineChars="200" w:firstLine="480"/>
        <w:rPr>
          <w:lang w:eastAsia="zh-CN"/>
        </w:rPr>
      </w:pPr>
      <w:r>
        <w:rPr>
          <w:lang w:eastAsia="zh-CN"/>
        </w:rPr>
        <w:t>“result”: “</w:t>
      </w:r>
      <w:r w:rsidR="003D3FBD">
        <w:rPr>
          <w:lang w:eastAsia="zh-CN"/>
        </w:rPr>
        <w:t>99</w:t>
      </w:r>
      <w:r w:rsidR="00A83120">
        <w:rPr>
          <w:lang w:eastAsia="zh-CN"/>
        </w:rPr>
        <w:t xml:space="preserve"> percent</w:t>
      </w:r>
      <w:r>
        <w:rPr>
          <w:lang w:eastAsia="zh-CN"/>
        </w:rPr>
        <w:t>”</w:t>
      </w:r>
    </w:p>
    <w:p w14:paraId="4B48B642" w14:textId="07F5128D" w:rsidR="00D7506D" w:rsidRDefault="00D7506D" w:rsidP="00D7506D">
      <w:pPr>
        <w:ind w:firstLineChars="100" w:firstLine="240"/>
        <w:rPr>
          <w:lang w:eastAsia="zh-CN"/>
        </w:rPr>
      </w:pPr>
      <w:r>
        <w:rPr>
          <w:lang w:eastAsia="zh-CN"/>
        </w:rPr>
        <w:t>}</w:t>
      </w:r>
      <w:r w:rsidR="0052642A">
        <w:rPr>
          <w:lang w:eastAsia="zh-CN"/>
        </w:rPr>
        <w:t>,</w:t>
      </w:r>
    </w:p>
    <w:p w14:paraId="179ECAB4" w14:textId="6CB683AA" w:rsidR="0052642A" w:rsidRDefault="0052642A" w:rsidP="0052642A">
      <w:pPr>
        <w:ind w:firstLineChars="100" w:firstLine="240"/>
        <w:rPr>
          <w:lang w:eastAsia="zh-CN"/>
        </w:rPr>
      </w:pPr>
      <w:r>
        <w:rPr>
          <w:lang w:eastAsia="zh-CN"/>
        </w:rPr>
        <w:t>“classBalanceDegree”: {</w:t>
      </w:r>
    </w:p>
    <w:p w14:paraId="41D30E6B" w14:textId="140C8D59" w:rsidR="0052642A" w:rsidRDefault="0052642A" w:rsidP="0052642A">
      <w:pPr>
        <w:ind w:firstLineChars="100" w:firstLine="240"/>
        <w:rPr>
          <w:lang w:eastAsia="zh-CN"/>
        </w:rPr>
      </w:pPr>
      <w:r>
        <w:rPr>
          <w:rFonts w:hint="eastAsia"/>
          <w:lang w:eastAsia="zh-CN"/>
        </w:rPr>
        <w:t xml:space="preserve"> </w:t>
      </w:r>
      <w:r>
        <w:rPr>
          <w:lang w:eastAsia="zh-CN"/>
        </w:rPr>
        <w:t xml:space="preserve">   “measure”: “Degree of label class balance”,</w:t>
      </w:r>
    </w:p>
    <w:p w14:paraId="58DCED18" w14:textId="563B6F57" w:rsidR="0052642A" w:rsidRDefault="0052642A" w:rsidP="0052642A">
      <w:pPr>
        <w:ind w:firstLineChars="100" w:firstLine="240"/>
        <w:rPr>
          <w:lang w:eastAsia="zh-CN"/>
        </w:rPr>
      </w:pPr>
      <w:r>
        <w:rPr>
          <w:rFonts w:hint="eastAsia"/>
          <w:lang w:eastAsia="zh-CN"/>
        </w:rPr>
        <w:t xml:space="preserve"> </w:t>
      </w:r>
      <w:r>
        <w:rPr>
          <w:lang w:eastAsia="zh-CN"/>
        </w:rPr>
        <w:t xml:space="preserve">   “evaluationMethod”: “Count the number of labels in each class and calculate the </w:t>
      </w:r>
      <w:r w:rsidR="00D94037" w:rsidRPr="00D94037">
        <w:rPr>
          <w:lang w:eastAsia="zh-CN"/>
        </w:rPr>
        <w:t>coefficient of variation</w:t>
      </w:r>
      <w:r>
        <w:rPr>
          <w:lang w:eastAsia="zh-CN"/>
        </w:rPr>
        <w:t>”,</w:t>
      </w:r>
    </w:p>
    <w:p w14:paraId="2E80A3D6" w14:textId="63474B89" w:rsidR="0052642A" w:rsidRDefault="0052642A" w:rsidP="0052642A">
      <w:pPr>
        <w:ind w:firstLineChars="200" w:firstLine="480"/>
        <w:rPr>
          <w:lang w:eastAsia="zh-CN"/>
        </w:rPr>
      </w:pPr>
      <w:r>
        <w:rPr>
          <w:lang w:eastAsia="zh-CN"/>
        </w:rPr>
        <w:t>“result”: “</w:t>
      </w:r>
      <w:r w:rsidR="00D94037">
        <w:rPr>
          <w:lang w:eastAsia="zh-CN"/>
        </w:rPr>
        <w:t>0.85</w:t>
      </w:r>
      <w:r>
        <w:rPr>
          <w:lang w:eastAsia="zh-CN"/>
        </w:rPr>
        <w:t>”</w:t>
      </w:r>
    </w:p>
    <w:p w14:paraId="5FD55EB2" w14:textId="2960F5D3" w:rsidR="0052642A" w:rsidRDefault="0052642A" w:rsidP="0052642A">
      <w:pPr>
        <w:ind w:firstLineChars="100" w:firstLine="240"/>
        <w:rPr>
          <w:lang w:eastAsia="zh-CN"/>
        </w:rPr>
      </w:pPr>
      <w:r>
        <w:rPr>
          <w:lang w:eastAsia="zh-CN"/>
        </w:rPr>
        <w:t>}</w:t>
      </w:r>
    </w:p>
    <w:p w14:paraId="0EEBD31B" w14:textId="6A7FCF1F" w:rsidR="00AD32C4" w:rsidRDefault="00AD32C4" w:rsidP="00AD32C4">
      <w:pPr>
        <w:rPr>
          <w:lang w:eastAsia="zh-CN"/>
        </w:rPr>
      </w:pPr>
      <w:r>
        <w:rPr>
          <w:lang w:eastAsia="zh-CN"/>
        </w:rPr>
        <w:t>}</w:t>
      </w:r>
    </w:p>
    <w:p w14:paraId="68726D02" w14:textId="312B6EE1" w:rsidR="0083746F" w:rsidRDefault="0083746F" w:rsidP="0083746F">
      <w:pPr>
        <w:rPr>
          <w:lang w:val="en-GB" w:eastAsia="zh-CN"/>
        </w:rPr>
      </w:pPr>
      <w:r>
        <w:rPr>
          <w:lang w:val="en-GB" w:eastAsia="zh-CN"/>
        </w:rPr>
        <w:t>An AI_ObjectTDQuality object is encoded as a JSON object with properties</w:t>
      </w:r>
      <w:r w:rsidR="0061086A">
        <w:rPr>
          <w:lang w:val="en-GB" w:eastAsia="zh-CN"/>
        </w:rPr>
        <w:t xml:space="preserve"> both shown in </w:t>
      </w:r>
      <w:r w:rsidR="0061086A">
        <w:rPr>
          <w:lang w:val="en-GB" w:eastAsia="zh-CN"/>
        </w:rPr>
        <w:fldChar w:fldCharType="begin"/>
      </w:r>
      <w:r w:rsidR="0061086A">
        <w:rPr>
          <w:lang w:val="en-GB" w:eastAsia="zh-CN"/>
        </w:rPr>
        <w:instrText xml:space="preserve"> REF _Ref112424211 \h </w:instrText>
      </w:r>
      <w:r w:rsidR="0061086A">
        <w:rPr>
          <w:lang w:val="en-GB" w:eastAsia="zh-CN"/>
        </w:rPr>
      </w:r>
      <w:r w:rsidR="0061086A">
        <w:rPr>
          <w:lang w:val="en-GB" w:eastAsia="zh-CN"/>
        </w:rPr>
        <w:fldChar w:fldCharType="separate"/>
      </w:r>
      <w:r w:rsidR="000D67EA">
        <w:t xml:space="preserve">Table </w:t>
      </w:r>
      <w:r w:rsidR="000D67EA">
        <w:rPr>
          <w:noProof/>
        </w:rPr>
        <w:t>17</w:t>
      </w:r>
      <w:r w:rsidR="0061086A">
        <w:rPr>
          <w:lang w:val="en-GB" w:eastAsia="zh-CN"/>
        </w:rPr>
        <w:fldChar w:fldCharType="end"/>
      </w:r>
      <w:r w:rsidR="0061086A">
        <w:rPr>
          <w:lang w:val="en-GB" w:eastAsia="zh-CN"/>
        </w:rPr>
        <w:t xml:space="preserve"> and</w:t>
      </w:r>
      <w:r>
        <w:rPr>
          <w:lang w:val="en-GB" w:eastAsia="zh-CN"/>
        </w:rPr>
        <w:t xml:space="preserve"> </w:t>
      </w:r>
      <w:r w:rsidR="007245A3">
        <w:rPr>
          <w:lang w:val="en-GB" w:eastAsia="zh-CN"/>
        </w:rPr>
        <w:fldChar w:fldCharType="begin"/>
      </w:r>
      <w:r w:rsidR="007245A3">
        <w:rPr>
          <w:lang w:val="en-GB" w:eastAsia="zh-CN"/>
        </w:rPr>
        <w:instrText xml:space="preserve"> REF _Ref112425037 \h </w:instrText>
      </w:r>
      <w:r w:rsidR="007245A3">
        <w:rPr>
          <w:lang w:val="en-GB" w:eastAsia="zh-CN"/>
        </w:rPr>
      </w:r>
      <w:r w:rsidR="007245A3">
        <w:rPr>
          <w:lang w:val="en-GB" w:eastAsia="zh-CN"/>
        </w:rPr>
        <w:fldChar w:fldCharType="separate"/>
      </w:r>
      <w:r w:rsidR="000D67EA">
        <w:t xml:space="preserve">Table </w:t>
      </w:r>
      <w:r w:rsidR="000D67EA">
        <w:rPr>
          <w:noProof/>
        </w:rPr>
        <w:t>19</w:t>
      </w:r>
      <w:r w:rsidR="007245A3">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83746F" w14:paraId="5E337BD4" w14:textId="77777777" w:rsidTr="003A289F">
        <w:tc>
          <w:tcPr>
            <w:tcW w:w="1668" w:type="dxa"/>
          </w:tcPr>
          <w:p w14:paraId="08CCD526" w14:textId="77777777" w:rsidR="0083746F" w:rsidRDefault="0083746F" w:rsidP="003A289F">
            <w:r>
              <w:rPr>
                <w:lang w:eastAsia="zh-CN"/>
              </w:rPr>
              <w:t>Requirement</w:t>
            </w:r>
          </w:p>
        </w:tc>
        <w:tc>
          <w:tcPr>
            <w:tcW w:w="7188" w:type="dxa"/>
          </w:tcPr>
          <w:p w14:paraId="3519CA1A" w14:textId="5FCDE661" w:rsidR="0083746F" w:rsidRDefault="0083746F" w:rsidP="003A289F">
            <w:pPr>
              <w:rPr>
                <w:lang w:eastAsia="zh-CN"/>
              </w:rPr>
            </w:pPr>
            <w:r>
              <w:rPr>
                <w:rFonts w:hint="eastAsia"/>
                <w:lang w:eastAsia="zh-CN"/>
              </w:rPr>
              <w:t>/</w:t>
            </w:r>
            <w:r>
              <w:rPr>
                <w:lang w:eastAsia="zh-CN"/>
              </w:rPr>
              <w:t>req/ai-td-quality/object-td-quality</w:t>
            </w:r>
          </w:p>
          <w:p w14:paraId="396B233C" w14:textId="0E02233A" w:rsidR="0083746F" w:rsidRPr="0061086A" w:rsidRDefault="0083746F" w:rsidP="003A289F">
            <w:pPr>
              <w:rPr>
                <w:lang w:val="en-GB" w:eastAsia="zh-CN"/>
              </w:rPr>
            </w:pPr>
            <w:r>
              <w:rPr>
                <w:lang w:eastAsia="zh-CN"/>
              </w:rPr>
              <w:t xml:space="preserve">Each </w:t>
            </w:r>
            <w:r>
              <w:rPr>
                <w:lang w:val="en-GB" w:eastAsia="zh-CN"/>
              </w:rPr>
              <w:t>AI_ObjectTDQuality</w:t>
            </w:r>
            <w:r>
              <w:rPr>
                <w:lang w:eastAsia="zh-CN"/>
              </w:rPr>
              <w:t xml:space="preserve"> object shall implement the properties</w:t>
            </w:r>
            <w:r w:rsidR="0061086A">
              <w:rPr>
                <w:lang w:val="en-GB" w:eastAsia="zh-CN"/>
              </w:rPr>
              <w:t xml:space="preserve"> both shown in </w:t>
            </w:r>
            <w:r w:rsidR="0061086A">
              <w:rPr>
                <w:lang w:val="en-GB" w:eastAsia="zh-CN"/>
              </w:rPr>
              <w:fldChar w:fldCharType="begin"/>
            </w:r>
            <w:r w:rsidR="0061086A">
              <w:rPr>
                <w:lang w:val="en-GB" w:eastAsia="zh-CN"/>
              </w:rPr>
              <w:instrText xml:space="preserve"> REF _Ref112424211 \h </w:instrText>
            </w:r>
            <w:r w:rsidR="0061086A">
              <w:rPr>
                <w:lang w:val="en-GB" w:eastAsia="zh-CN"/>
              </w:rPr>
            </w:r>
            <w:r w:rsidR="0061086A">
              <w:rPr>
                <w:lang w:val="en-GB" w:eastAsia="zh-CN"/>
              </w:rPr>
              <w:fldChar w:fldCharType="separate"/>
            </w:r>
            <w:r w:rsidR="000D67EA">
              <w:t xml:space="preserve">Table </w:t>
            </w:r>
            <w:r w:rsidR="000D67EA">
              <w:rPr>
                <w:noProof/>
              </w:rPr>
              <w:t>17</w:t>
            </w:r>
            <w:r w:rsidR="0061086A">
              <w:rPr>
                <w:lang w:val="en-GB" w:eastAsia="zh-CN"/>
              </w:rPr>
              <w:fldChar w:fldCharType="end"/>
            </w:r>
            <w:r w:rsidR="0061086A">
              <w:rPr>
                <w:lang w:val="en-GB" w:eastAsia="zh-CN"/>
              </w:rPr>
              <w:t xml:space="preserve"> and </w:t>
            </w:r>
            <w:r w:rsidR="0061086A">
              <w:rPr>
                <w:lang w:val="en-GB" w:eastAsia="zh-CN"/>
              </w:rPr>
              <w:fldChar w:fldCharType="begin"/>
            </w:r>
            <w:r w:rsidR="0061086A">
              <w:rPr>
                <w:lang w:val="en-GB" w:eastAsia="zh-CN"/>
              </w:rPr>
              <w:instrText xml:space="preserve"> REF _Ref112425037 \h </w:instrText>
            </w:r>
            <w:r w:rsidR="0061086A">
              <w:rPr>
                <w:lang w:val="en-GB" w:eastAsia="zh-CN"/>
              </w:rPr>
            </w:r>
            <w:r w:rsidR="0061086A">
              <w:rPr>
                <w:lang w:val="en-GB" w:eastAsia="zh-CN"/>
              </w:rPr>
              <w:fldChar w:fldCharType="separate"/>
            </w:r>
            <w:r w:rsidR="000D67EA">
              <w:t xml:space="preserve">Table </w:t>
            </w:r>
            <w:r w:rsidR="000D67EA">
              <w:rPr>
                <w:noProof/>
              </w:rPr>
              <w:t>19</w:t>
            </w:r>
            <w:r w:rsidR="0061086A">
              <w:rPr>
                <w:lang w:val="en-GB" w:eastAsia="zh-CN"/>
              </w:rPr>
              <w:fldChar w:fldCharType="end"/>
            </w:r>
            <w:r w:rsidR="0061086A">
              <w:rPr>
                <w:lang w:val="en-GB" w:eastAsia="zh-CN"/>
              </w:rPr>
              <w:t>.</w:t>
            </w:r>
          </w:p>
        </w:tc>
      </w:tr>
    </w:tbl>
    <w:p w14:paraId="78225558" w14:textId="77777777" w:rsidR="0083746F" w:rsidRPr="006F15EC" w:rsidRDefault="0083746F" w:rsidP="0083746F"/>
    <w:p w14:paraId="58310F4C" w14:textId="115501A4" w:rsidR="0083746F" w:rsidRDefault="0083746F" w:rsidP="0083746F">
      <w:pPr>
        <w:pStyle w:val="af0"/>
        <w:keepNext/>
        <w:jc w:val="center"/>
      </w:pPr>
      <w:bookmarkStart w:id="62" w:name="_Ref112425037"/>
      <w:r>
        <w:lastRenderedPageBreak/>
        <w:t xml:space="preserve">Table </w:t>
      </w:r>
      <w:fldSimple w:instr=" SEQ Table \* ARABIC ">
        <w:r w:rsidR="000D67EA">
          <w:rPr>
            <w:noProof/>
          </w:rPr>
          <w:t>19</w:t>
        </w:r>
      </w:fldSimple>
      <w:bookmarkEnd w:id="62"/>
      <w:r w:rsidRPr="00C90435">
        <w:rPr>
          <w:lang w:val="en-GB" w:eastAsia="zh-CN"/>
        </w:rPr>
        <w:t xml:space="preserve"> </w:t>
      </w:r>
      <w:r>
        <w:rPr>
          <w:lang w:val="en-GB" w:eastAsia="zh-CN"/>
        </w:rPr>
        <w:t>AI_</w:t>
      </w:r>
      <w:r w:rsidR="00E12909">
        <w:rPr>
          <w:lang w:val="en-GB" w:eastAsia="zh-CN"/>
        </w:rPr>
        <w:t>Object</w:t>
      </w:r>
      <w:r>
        <w:rPr>
          <w:lang w:val="en-GB" w:eastAsia="zh-CN"/>
        </w:rPr>
        <w:t>TDQuality</w:t>
      </w:r>
      <w:r>
        <w:t xml:space="preserve"> properties</w:t>
      </w:r>
    </w:p>
    <w:tbl>
      <w:tblPr>
        <w:tblStyle w:val="ad"/>
        <w:tblW w:w="0" w:type="auto"/>
        <w:tblLook w:val="04A0" w:firstRow="1" w:lastRow="0" w:firstColumn="1" w:lastColumn="0" w:noHBand="0" w:noVBand="1"/>
      </w:tblPr>
      <w:tblGrid>
        <w:gridCol w:w="2812"/>
        <w:gridCol w:w="1296"/>
        <w:gridCol w:w="3559"/>
        <w:gridCol w:w="1189"/>
      </w:tblGrid>
      <w:tr w:rsidR="007245A3" w14:paraId="3B1F2499" w14:textId="77777777" w:rsidTr="007245A3">
        <w:tc>
          <w:tcPr>
            <w:tcW w:w="2812" w:type="dxa"/>
            <w:vAlign w:val="center"/>
          </w:tcPr>
          <w:p w14:paraId="6D24BA09" w14:textId="77777777" w:rsidR="0083746F" w:rsidRPr="009A6478" w:rsidRDefault="0083746F" w:rsidP="003A289F">
            <w:pPr>
              <w:jc w:val="center"/>
              <w:rPr>
                <w:b/>
                <w:bCs/>
              </w:rPr>
            </w:pPr>
            <w:r w:rsidRPr="009A6478">
              <w:rPr>
                <w:b/>
                <w:bCs/>
              </w:rPr>
              <w:t>JSON Property</w:t>
            </w:r>
          </w:p>
        </w:tc>
        <w:tc>
          <w:tcPr>
            <w:tcW w:w="1296" w:type="dxa"/>
            <w:vAlign w:val="center"/>
          </w:tcPr>
          <w:p w14:paraId="3501ECE5" w14:textId="77777777" w:rsidR="0083746F" w:rsidRPr="009A6478" w:rsidRDefault="0083746F" w:rsidP="003A289F">
            <w:pPr>
              <w:jc w:val="center"/>
              <w:rPr>
                <w:b/>
                <w:bCs/>
              </w:rPr>
            </w:pPr>
            <w:r w:rsidRPr="009A6478">
              <w:rPr>
                <w:b/>
                <w:bCs/>
              </w:rPr>
              <w:t>Definition</w:t>
            </w:r>
          </w:p>
        </w:tc>
        <w:tc>
          <w:tcPr>
            <w:tcW w:w="3559" w:type="dxa"/>
            <w:vAlign w:val="center"/>
          </w:tcPr>
          <w:p w14:paraId="25E9F053" w14:textId="77777777" w:rsidR="0083746F" w:rsidRPr="009A6478" w:rsidRDefault="0083746F" w:rsidP="003A289F">
            <w:pPr>
              <w:jc w:val="center"/>
              <w:rPr>
                <w:b/>
                <w:bCs/>
              </w:rPr>
            </w:pPr>
            <w:r w:rsidRPr="009A6478">
              <w:rPr>
                <w:b/>
                <w:bCs/>
              </w:rPr>
              <w:t>Data type and values</w:t>
            </w:r>
          </w:p>
        </w:tc>
        <w:tc>
          <w:tcPr>
            <w:tcW w:w="1189" w:type="dxa"/>
            <w:vAlign w:val="center"/>
          </w:tcPr>
          <w:p w14:paraId="1AB55F8B" w14:textId="77777777" w:rsidR="0083746F" w:rsidRPr="009A6478" w:rsidRDefault="0083746F" w:rsidP="003A289F">
            <w:pPr>
              <w:jc w:val="center"/>
              <w:rPr>
                <w:b/>
                <w:bCs/>
              </w:rPr>
            </w:pPr>
            <w:r>
              <w:rPr>
                <w:b/>
                <w:bCs/>
              </w:rPr>
              <w:t>Obligation</w:t>
            </w:r>
          </w:p>
        </w:tc>
      </w:tr>
      <w:tr w:rsidR="0083746F" w14:paraId="4C035B87" w14:textId="77777777" w:rsidTr="007245A3">
        <w:tc>
          <w:tcPr>
            <w:tcW w:w="2812" w:type="dxa"/>
            <w:vAlign w:val="center"/>
          </w:tcPr>
          <w:p w14:paraId="34CBD7E7" w14:textId="77777777" w:rsidR="0083746F" w:rsidRDefault="0083746F" w:rsidP="003A289F">
            <w:pPr>
              <w:rPr>
                <w:lang w:eastAsia="zh-CN"/>
              </w:rPr>
            </w:pPr>
            <w:r>
              <w:rPr>
                <w:rFonts w:hint="eastAsia"/>
                <w:lang w:eastAsia="zh-CN"/>
              </w:rPr>
              <w:t>t</w:t>
            </w:r>
            <w:r>
              <w:rPr>
                <w:lang w:eastAsia="zh-CN"/>
              </w:rPr>
              <w:t>ype</w:t>
            </w:r>
          </w:p>
        </w:tc>
        <w:tc>
          <w:tcPr>
            <w:tcW w:w="1296" w:type="dxa"/>
            <w:vAlign w:val="center"/>
          </w:tcPr>
          <w:p w14:paraId="0B2675FD" w14:textId="77777777" w:rsidR="0083746F" w:rsidRDefault="0083746F" w:rsidP="003A289F">
            <w:pPr>
              <w:rPr>
                <w:lang w:eastAsia="zh-CN"/>
              </w:rPr>
            </w:pPr>
            <w:r>
              <w:rPr>
                <w:lang w:eastAsia="zh-CN"/>
              </w:rPr>
              <w:t>Type of the TD quality object.</w:t>
            </w:r>
          </w:p>
        </w:tc>
        <w:tc>
          <w:tcPr>
            <w:tcW w:w="3559" w:type="dxa"/>
            <w:vAlign w:val="center"/>
          </w:tcPr>
          <w:p w14:paraId="5D891FCF" w14:textId="32ED5005" w:rsidR="0083746F" w:rsidRDefault="0083746F" w:rsidP="003A289F">
            <w:pPr>
              <w:rPr>
                <w:lang w:eastAsia="zh-CN"/>
              </w:rPr>
            </w:pPr>
            <w:r>
              <w:rPr>
                <w:lang w:eastAsia="zh-CN"/>
              </w:rPr>
              <w:t>“</w:t>
            </w:r>
            <w:r w:rsidR="00201D7F">
              <w:rPr>
                <w:lang w:eastAsia="zh-CN"/>
              </w:rPr>
              <w:t>Object</w:t>
            </w:r>
            <w:r>
              <w:rPr>
                <w:lang w:eastAsia="zh-CN"/>
              </w:rPr>
              <w:t>TDQuality”</w:t>
            </w:r>
          </w:p>
        </w:tc>
        <w:tc>
          <w:tcPr>
            <w:tcW w:w="1189" w:type="dxa"/>
          </w:tcPr>
          <w:p w14:paraId="70962B2D" w14:textId="77777777" w:rsidR="0083746F" w:rsidRDefault="0083746F" w:rsidP="003A289F">
            <w:pPr>
              <w:rPr>
                <w:lang w:eastAsia="zh-CN"/>
              </w:rPr>
            </w:pPr>
            <w:r>
              <w:rPr>
                <w:rFonts w:hint="eastAsia"/>
                <w:lang w:eastAsia="zh-CN"/>
              </w:rPr>
              <w:t>M</w:t>
            </w:r>
            <w:r>
              <w:rPr>
                <w:lang w:eastAsia="zh-CN"/>
              </w:rPr>
              <w:t>andatory</w:t>
            </w:r>
          </w:p>
        </w:tc>
      </w:tr>
      <w:tr w:rsidR="007245A3" w14:paraId="753CEDEF" w14:textId="77777777" w:rsidTr="007245A3">
        <w:tc>
          <w:tcPr>
            <w:tcW w:w="2812" w:type="dxa"/>
            <w:tcBorders>
              <w:bottom w:val="single" w:sz="4" w:space="0" w:color="auto"/>
            </w:tcBorders>
            <w:vAlign w:val="center"/>
          </w:tcPr>
          <w:p w14:paraId="37DB1F63" w14:textId="65CE0B89" w:rsidR="007245A3" w:rsidRDefault="007245A3" w:rsidP="007245A3">
            <w:pPr>
              <w:rPr>
                <w:lang w:eastAsia="zh-CN"/>
              </w:rPr>
            </w:pPr>
            <w:r>
              <w:rPr>
                <w:rFonts w:hint="eastAsia"/>
                <w:lang w:eastAsia="zh-CN"/>
              </w:rPr>
              <w:t>labelClassCorrectness</w:t>
            </w:r>
          </w:p>
        </w:tc>
        <w:tc>
          <w:tcPr>
            <w:tcW w:w="1296" w:type="dxa"/>
            <w:tcBorders>
              <w:bottom w:val="single" w:sz="4" w:space="0" w:color="auto"/>
            </w:tcBorders>
            <w:vAlign w:val="center"/>
          </w:tcPr>
          <w:p w14:paraId="6C4FEE88" w14:textId="7367C381" w:rsidR="007245A3" w:rsidRDefault="007245A3" w:rsidP="007245A3">
            <w:pPr>
              <w:rPr>
                <w:lang w:eastAsia="zh-CN"/>
              </w:rPr>
            </w:pPr>
            <w:r>
              <w:rPr>
                <w:rFonts w:hint="eastAsia"/>
                <w:lang w:eastAsia="zh-CN"/>
              </w:rPr>
              <w:t>Correctness of the class</w:t>
            </w:r>
            <w:r>
              <w:rPr>
                <w:lang w:eastAsia="zh-CN"/>
              </w:rPr>
              <w:t xml:space="preserve"> of the </w:t>
            </w:r>
            <w:r>
              <w:rPr>
                <w:rFonts w:hint="eastAsia"/>
                <w:lang w:eastAsia="zh-CN"/>
              </w:rPr>
              <w:t>label</w:t>
            </w:r>
            <w:r>
              <w:rPr>
                <w:lang w:eastAsia="zh-CN"/>
              </w:rPr>
              <w:t>led objects</w:t>
            </w:r>
            <w:r>
              <w:rPr>
                <w:rFonts w:hint="eastAsia"/>
                <w:lang w:eastAsia="zh-CN"/>
              </w:rPr>
              <w:t xml:space="preserve"> </w:t>
            </w:r>
            <w:r>
              <w:rPr>
                <w:lang w:eastAsia="zh-CN"/>
              </w:rPr>
              <w:t>in the EO training dataset</w:t>
            </w:r>
            <w:r>
              <w:rPr>
                <w:rFonts w:hint="eastAsia"/>
                <w:lang w:eastAsia="zh-CN"/>
              </w:rPr>
              <w:t>.</w:t>
            </w:r>
          </w:p>
        </w:tc>
        <w:tc>
          <w:tcPr>
            <w:tcW w:w="3559" w:type="dxa"/>
            <w:tcBorders>
              <w:bottom w:val="single" w:sz="4" w:space="0" w:color="auto"/>
            </w:tcBorders>
            <w:vAlign w:val="center"/>
          </w:tcPr>
          <w:p w14:paraId="517EC1E1" w14:textId="7A93A09E" w:rsidR="007245A3" w:rsidRDefault="007245A3" w:rsidP="007245A3">
            <w:pPr>
              <w:rPr>
                <w:lang w:eastAsia="zh-CN"/>
              </w:rPr>
            </w:pPr>
            <w:r>
              <w:rPr>
                <w:rFonts w:hint="eastAsia"/>
                <w:lang w:eastAsia="zh-CN"/>
              </w:rPr>
              <w:t>DQ_ThematicClassficationCorrectness</w:t>
            </w:r>
            <w:r>
              <w:rPr>
                <w:lang w:eastAsia="zh-CN"/>
              </w:rPr>
              <w:t xml:space="preserve"> [0..1]</w:t>
            </w:r>
          </w:p>
        </w:tc>
        <w:tc>
          <w:tcPr>
            <w:tcW w:w="1189" w:type="dxa"/>
            <w:tcBorders>
              <w:bottom w:val="single" w:sz="4" w:space="0" w:color="auto"/>
            </w:tcBorders>
          </w:tcPr>
          <w:p w14:paraId="06E0B2ED" w14:textId="77777777" w:rsidR="007245A3" w:rsidRDefault="007245A3" w:rsidP="007245A3">
            <w:pPr>
              <w:rPr>
                <w:lang w:eastAsia="zh-CN"/>
              </w:rPr>
            </w:pPr>
            <w:r>
              <w:rPr>
                <w:rFonts w:hint="eastAsia"/>
                <w:lang w:eastAsia="zh-CN"/>
              </w:rPr>
              <w:t>O</w:t>
            </w:r>
            <w:r>
              <w:rPr>
                <w:lang w:eastAsia="zh-CN"/>
              </w:rPr>
              <w:t>ptional</w:t>
            </w:r>
          </w:p>
        </w:tc>
      </w:tr>
      <w:tr w:rsidR="007245A3" w14:paraId="6E802DDC" w14:textId="77777777" w:rsidTr="007245A3">
        <w:tc>
          <w:tcPr>
            <w:tcW w:w="2812" w:type="dxa"/>
            <w:vAlign w:val="center"/>
          </w:tcPr>
          <w:p w14:paraId="3D80E0BC" w14:textId="2E30DF98" w:rsidR="007245A3" w:rsidRDefault="007245A3" w:rsidP="007245A3">
            <w:pPr>
              <w:rPr>
                <w:lang w:eastAsia="zh-CN"/>
              </w:rPr>
            </w:pPr>
            <w:r>
              <w:rPr>
                <w:rFonts w:hint="eastAsia"/>
                <w:lang w:eastAsia="zh-CN"/>
              </w:rPr>
              <w:t>labelCompletenessOmission</w:t>
            </w:r>
          </w:p>
        </w:tc>
        <w:tc>
          <w:tcPr>
            <w:tcW w:w="1296" w:type="dxa"/>
            <w:vAlign w:val="center"/>
          </w:tcPr>
          <w:p w14:paraId="143A7054" w14:textId="77E0EE3A" w:rsidR="007245A3" w:rsidRDefault="007245A3" w:rsidP="007245A3">
            <w:pPr>
              <w:rPr>
                <w:lang w:eastAsia="zh-CN"/>
              </w:rPr>
            </w:pPr>
            <w:r>
              <w:rPr>
                <w:rFonts w:hint="eastAsia"/>
                <w:lang w:eastAsia="zh-CN"/>
              </w:rPr>
              <w:t>Omission</w:t>
            </w:r>
            <w:r>
              <w:rPr>
                <w:lang w:eastAsia="zh-CN"/>
              </w:rPr>
              <w:t xml:space="preserve"> information</w:t>
            </w:r>
            <w:r>
              <w:rPr>
                <w:rFonts w:hint="eastAsia"/>
                <w:lang w:eastAsia="zh-CN"/>
              </w:rPr>
              <w:t xml:space="preserve"> of the</w:t>
            </w:r>
            <w:r>
              <w:rPr>
                <w:lang w:eastAsia="zh-CN"/>
              </w:rPr>
              <w:t xml:space="preserve"> labelled</w:t>
            </w:r>
            <w:r>
              <w:rPr>
                <w:rFonts w:hint="eastAsia"/>
                <w:lang w:eastAsia="zh-CN"/>
              </w:rPr>
              <w:t xml:space="preserve"> objects</w:t>
            </w:r>
            <w:r>
              <w:rPr>
                <w:lang w:eastAsia="zh-CN"/>
              </w:rPr>
              <w:t xml:space="preserve"> in the EO training dataset</w:t>
            </w:r>
          </w:p>
        </w:tc>
        <w:tc>
          <w:tcPr>
            <w:tcW w:w="3559" w:type="dxa"/>
            <w:vAlign w:val="center"/>
          </w:tcPr>
          <w:p w14:paraId="20F40CCD" w14:textId="03CBA318" w:rsidR="007245A3" w:rsidRDefault="007245A3" w:rsidP="007245A3">
            <w:pPr>
              <w:rPr>
                <w:lang w:eastAsia="zh-CN"/>
              </w:rPr>
            </w:pPr>
            <w:r>
              <w:rPr>
                <w:rFonts w:hint="eastAsia"/>
                <w:lang w:eastAsia="zh-CN"/>
              </w:rPr>
              <w:t>D</w:t>
            </w:r>
            <w:r>
              <w:rPr>
                <w:lang w:eastAsia="zh-CN"/>
              </w:rPr>
              <w:t>Q_</w:t>
            </w:r>
            <w:r>
              <w:rPr>
                <w:rFonts w:hint="eastAsia"/>
                <w:lang w:eastAsia="zh-CN"/>
              </w:rPr>
              <w:t>CompletenessOmission</w:t>
            </w:r>
            <w:r>
              <w:rPr>
                <w:lang w:eastAsia="zh-CN"/>
              </w:rPr>
              <w:t xml:space="preserve"> [0..1]</w:t>
            </w:r>
          </w:p>
        </w:tc>
        <w:tc>
          <w:tcPr>
            <w:tcW w:w="1189" w:type="dxa"/>
          </w:tcPr>
          <w:p w14:paraId="4D9BD67C" w14:textId="77777777" w:rsidR="007245A3" w:rsidRDefault="007245A3" w:rsidP="007245A3">
            <w:pPr>
              <w:rPr>
                <w:lang w:eastAsia="zh-CN"/>
              </w:rPr>
            </w:pPr>
            <w:r>
              <w:rPr>
                <w:rFonts w:hint="eastAsia"/>
                <w:lang w:eastAsia="zh-CN"/>
              </w:rPr>
              <w:t>O</w:t>
            </w:r>
            <w:r>
              <w:rPr>
                <w:lang w:eastAsia="zh-CN"/>
              </w:rPr>
              <w:t>ptional</w:t>
            </w:r>
          </w:p>
        </w:tc>
      </w:tr>
      <w:tr w:rsidR="007245A3" w14:paraId="20DD3C12" w14:textId="77777777" w:rsidTr="007245A3">
        <w:tc>
          <w:tcPr>
            <w:tcW w:w="2812" w:type="dxa"/>
            <w:vAlign w:val="center"/>
          </w:tcPr>
          <w:p w14:paraId="57CF78B5" w14:textId="23FE8D82" w:rsidR="007245A3" w:rsidRDefault="007245A3" w:rsidP="007245A3">
            <w:pPr>
              <w:rPr>
                <w:lang w:eastAsia="zh-CN"/>
              </w:rPr>
            </w:pPr>
            <w:r>
              <w:rPr>
                <w:rFonts w:hint="eastAsia"/>
                <w:lang w:eastAsia="zh-CN"/>
              </w:rPr>
              <w:t>labelCompletnessCommission</w:t>
            </w:r>
          </w:p>
        </w:tc>
        <w:tc>
          <w:tcPr>
            <w:tcW w:w="1296" w:type="dxa"/>
            <w:vAlign w:val="center"/>
          </w:tcPr>
          <w:p w14:paraId="4D568ED2" w14:textId="0B201717" w:rsidR="007245A3" w:rsidRDefault="007245A3" w:rsidP="007245A3">
            <w:pPr>
              <w:rPr>
                <w:lang w:eastAsia="zh-CN"/>
              </w:rPr>
            </w:pPr>
            <w:r>
              <w:rPr>
                <w:rFonts w:hint="eastAsia"/>
                <w:lang w:eastAsia="zh-CN"/>
              </w:rPr>
              <w:t xml:space="preserve">Commission </w:t>
            </w:r>
            <w:r>
              <w:rPr>
                <w:lang w:eastAsia="zh-CN"/>
              </w:rPr>
              <w:t xml:space="preserve">information </w:t>
            </w:r>
            <w:r>
              <w:rPr>
                <w:rFonts w:hint="eastAsia"/>
                <w:lang w:eastAsia="zh-CN"/>
              </w:rPr>
              <w:t>of the labelled objects in the EO training dataset.</w:t>
            </w:r>
          </w:p>
        </w:tc>
        <w:tc>
          <w:tcPr>
            <w:tcW w:w="3559" w:type="dxa"/>
            <w:vAlign w:val="center"/>
          </w:tcPr>
          <w:p w14:paraId="0CB1EAAE" w14:textId="363C7C60" w:rsidR="007245A3" w:rsidRDefault="007245A3" w:rsidP="007245A3">
            <w:pPr>
              <w:rPr>
                <w:lang w:eastAsia="zh-CN"/>
              </w:rPr>
            </w:pPr>
            <w:r>
              <w:rPr>
                <w:rFonts w:hint="eastAsia"/>
                <w:lang w:eastAsia="zh-CN"/>
              </w:rPr>
              <w:t>DQ_CompletnessCommission</w:t>
            </w:r>
            <w:r>
              <w:rPr>
                <w:lang w:eastAsia="zh-CN"/>
              </w:rPr>
              <w:t xml:space="preserve"> [0..1]</w:t>
            </w:r>
          </w:p>
        </w:tc>
        <w:tc>
          <w:tcPr>
            <w:tcW w:w="1189" w:type="dxa"/>
          </w:tcPr>
          <w:p w14:paraId="2084C744" w14:textId="1497F9F1" w:rsidR="007245A3" w:rsidRDefault="007245A3" w:rsidP="007245A3">
            <w:pPr>
              <w:rPr>
                <w:lang w:eastAsia="zh-CN"/>
              </w:rPr>
            </w:pPr>
            <w:r>
              <w:rPr>
                <w:rFonts w:hint="eastAsia"/>
                <w:lang w:eastAsia="zh-CN"/>
              </w:rPr>
              <w:t>O</w:t>
            </w:r>
            <w:r>
              <w:rPr>
                <w:lang w:eastAsia="zh-CN"/>
              </w:rPr>
              <w:t>ptional</w:t>
            </w:r>
          </w:p>
        </w:tc>
      </w:tr>
      <w:tr w:rsidR="007245A3" w14:paraId="4D490FE8" w14:textId="77777777" w:rsidTr="007245A3">
        <w:tc>
          <w:tcPr>
            <w:tcW w:w="2812" w:type="dxa"/>
            <w:vAlign w:val="center"/>
          </w:tcPr>
          <w:p w14:paraId="1CBF5E80" w14:textId="77876C0C" w:rsidR="007245A3" w:rsidRDefault="007245A3" w:rsidP="007245A3">
            <w:pPr>
              <w:rPr>
                <w:lang w:eastAsia="zh-CN"/>
              </w:rPr>
            </w:pPr>
            <w:r>
              <w:rPr>
                <w:rFonts w:hint="eastAsia"/>
                <w:lang w:eastAsia="zh-CN"/>
              </w:rPr>
              <w:t>labelPositionalAccuracy</w:t>
            </w:r>
          </w:p>
        </w:tc>
        <w:tc>
          <w:tcPr>
            <w:tcW w:w="1296" w:type="dxa"/>
            <w:vAlign w:val="center"/>
          </w:tcPr>
          <w:p w14:paraId="74991E4D" w14:textId="6922961C" w:rsidR="007245A3" w:rsidRDefault="007245A3" w:rsidP="007245A3">
            <w:pPr>
              <w:rPr>
                <w:lang w:eastAsia="zh-CN"/>
              </w:rPr>
            </w:pPr>
            <w:r>
              <w:rPr>
                <w:rFonts w:hint="eastAsia"/>
                <w:lang w:eastAsia="zh-CN"/>
              </w:rPr>
              <w:t>Positional accuracy of the labelled objects in the EO training dataset.</w:t>
            </w:r>
          </w:p>
        </w:tc>
        <w:tc>
          <w:tcPr>
            <w:tcW w:w="3559" w:type="dxa"/>
            <w:vAlign w:val="center"/>
          </w:tcPr>
          <w:p w14:paraId="312C6CF4" w14:textId="497C529B" w:rsidR="007245A3" w:rsidRDefault="007245A3" w:rsidP="007245A3">
            <w:pPr>
              <w:rPr>
                <w:lang w:eastAsia="zh-CN"/>
              </w:rPr>
            </w:pPr>
            <w:r>
              <w:rPr>
                <w:rFonts w:hint="eastAsia"/>
                <w:lang w:eastAsia="zh-CN"/>
              </w:rPr>
              <w:t>DQ</w:t>
            </w:r>
            <w:r>
              <w:rPr>
                <w:lang w:eastAsia="zh-CN"/>
              </w:rPr>
              <w:t>_</w:t>
            </w:r>
            <w:r>
              <w:rPr>
                <w:rFonts w:hint="eastAsia"/>
                <w:lang w:eastAsia="zh-CN"/>
              </w:rPr>
              <w:t>PositionalAccuracy</w:t>
            </w:r>
            <w:r>
              <w:rPr>
                <w:lang w:eastAsia="zh-CN"/>
              </w:rPr>
              <w:t xml:space="preserve"> [0..1]</w:t>
            </w:r>
          </w:p>
        </w:tc>
        <w:tc>
          <w:tcPr>
            <w:tcW w:w="1189" w:type="dxa"/>
          </w:tcPr>
          <w:p w14:paraId="105CA595" w14:textId="255C59CF" w:rsidR="007245A3" w:rsidRDefault="007245A3" w:rsidP="007245A3">
            <w:pPr>
              <w:rPr>
                <w:lang w:eastAsia="zh-CN"/>
              </w:rPr>
            </w:pPr>
            <w:r>
              <w:rPr>
                <w:rFonts w:hint="eastAsia"/>
                <w:lang w:eastAsia="zh-CN"/>
              </w:rPr>
              <w:t>O</w:t>
            </w:r>
            <w:r>
              <w:rPr>
                <w:lang w:eastAsia="zh-CN"/>
              </w:rPr>
              <w:t>ptional</w:t>
            </w:r>
          </w:p>
        </w:tc>
      </w:tr>
      <w:tr w:rsidR="007245A3" w14:paraId="744A2836" w14:textId="77777777" w:rsidTr="007245A3">
        <w:tc>
          <w:tcPr>
            <w:tcW w:w="2812" w:type="dxa"/>
            <w:vAlign w:val="center"/>
          </w:tcPr>
          <w:p w14:paraId="49113867" w14:textId="2148EE90" w:rsidR="007245A3" w:rsidRDefault="007245A3" w:rsidP="007245A3">
            <w:pPr>
              <w:rPr>
                <w:lang w:eastAsia="zh-CN"/>
              </w:rPr>
            </w:pPr>
            <w:r>
              <w:rPr>
                <w:rFonts w:hint="eastAsia"/>
                <w:lang w:eastAsia="zh-CN"/>
              </w:rPr>
              <w:lastRenderedPageBreak/>
              <w:t>classBalanceDegree</w:t>
            </w:r>
          </w:p>
        </w:tc>
        <w:tc>
          <w:tcPr>
            <w:tcW w:w="1296" w:type="dxa"/>
            <w:vAlign w:val="center"/>
          </w:tcPr>
          <w:p w14:paraId="34ADAF6B" w14:textId="6EE59852" w:rsidR="007245A3" w:rsidRDefault="007245A3" w:rsidP="007245A3">
            <w:pPr>
              <w:rPr>
                <w:lang w:eastAsia="zh-CN"/>
              </w:rPr>
            </w:pPr>
            <w:r>
              <w:rPr>
                <w:lang w:eastAsia="zh-CN"/>
              </w:rPr>
              <w:t>Degree of c</w:t>
            </w:r>
            <w:r>
              <w:rPr>
                <w:rFonts w:hint="eastAsia"/>
                <w:lang w:eastAsia="zh-CN"/>
              </w:rPr>
              <w:t>lass balance</w:t>
            </w:r>
            <w:r>
              <w:rPr>
                <w:lang w:eastAsia="zh-CN"/>
              </w:rPr>
              <w:t xml:space="preserve"> </w:t>
            </w:r>
            <w:r>
              <w:rPr>
                <w:rFonts w:hint="eastAsia"/>
                <w:lang w:eastAsia="zh-CN"/>
              </w:rPr>
              <w:t>of the labelled objects in the EO</w:t>
            </w:r>
            <w:r>
              <w:rPr>
                <w:lang w:eastAsia="zh-CN"/>
              </w:rPr>
              <w:t xml:space="preserve"> training dataset. </w:t>
            </w:r>
          </w:p>
        </w:tc>
        <w:tc>
          <w:tcPr>
            <w:tcW w:w="3559" w:type="dxa"/>
            <w:vAlign w:val="center"/>
          </w:tcPr>
          <w:p w14:paraId="062F7A36" w14:textId="4179D515" w:rsidR="007245A3" w:rsidRDefault="007245A3" w:rsidP="007245A3">
            <w:pPr>
              <w:rPr>
                <w:lang w:eastAsia="zh-CN"/>
              </w:rPr>
            </w:pPr>
            <w:r>
              <w:rPr>
                <w:rFonts w:hint="eastAsia"/>
                <w:lang w:eastAsia="zh-CN"/>
              </w:rPr>
              <w:t>AI_ClassBalanceDegree</w:t>
            </w:r>
            <w:r>
              <w:rPr>
                <w:lang w:eastAsia="zh-CN"/>
              </w:rPr>
              <w:t xml:space="preserve"> [0..1]</w:t>
            </w:r>
          </w:p>
        </w:tc>
        <w:tc>
          <w:tcPr>
            <w:tcW w:w="1189" w:type="dxa"/>
          </w:tcPr>
          <w:p w14:paraId="66701107" w14:textId="62EE2A12" w:rsidR="007245A3" w:rsidRDefault="007245A3" w:rsidP="007245A3">
            <w:pPr>
              <w:rPr>
                <w:lang w:eastAsia="zh-CN"/>
              </w:rPr>
            </w:pPr>
            <w:r>
              <w:rPr>
                <w:rFonts w:hint="eastAsia"/>
                <w:lang w:eastAsia="zh-CN"/>
              </w:rPr>
              <w:t>O</w:t>
            </w:r>
            <w:r>
              <w:rPr>
                <w:lang w:eastAsia="zh-CN"/>
              </w:rPr>
              <w:t>ptional</w:t>
            </w:r>
          </w:p>
        </w:tc>
      </w:tr>
    </w:tbl>
    <w:p w14:paraId="466C3075" w14:textId="77777777" w:rsidR="0083746F" w:rsidRDefault="0083746F" w:rsidP="0083746F"/>
    <w:p w14:paraId="3F8BC2C2" w14:textId="77777777" w:rsidR="0083746F" w:rsidRDefault="0083746F" w:rsidP="0083746F">
      <w:pPr>
        <w:rPr>
          <w:lang w:eastAsia="zh-CN"/>
        </w:rPr>
      </w:pPr>
      <w:r>
        <w:rPr>
          <w:rFonts w:hint="eastAsia"/>
          <w:lang w:eastAsia="zh-CN"/>
        </w:rPr>
        <w:t>E</w:t>
      </w:r>
      <w:r>
        <w:rPr>
          <w:lang w:eastAsia="zh-CN"/>
        </w:rPr>
        <w:t>xample:</w:t>
      </w:r>
    </w:p>
    <w:p w14:paraId="6FBB668A" w14:textId="77777777" w:rsidR="0083746F" w:rsidRDefault="0083746F" w:rsidP="0083746F">
      <w:pPr>
        <w:rPr>
          <w:lang w:eastAsia="zh-CN"/>
        </w:rPr>
      </w:pPr>
      <w:r>
        <w:rPr>
          <w:rFonts w:hint="eastAsia"/>
          <w:lang w:eastAsia="zh-CN"/>
        </w:rPr>
        <w:t>{</w:t>
      </w:r>
    </w:p>
    <w:p w14:paraId="0359A2B7" w14:textId="0A618DEA" w:rsidR="0083746F" w:rsidRDefault="0083746F" w:rsidP="0083746F">
      <w:pPr>
        <w:ind w:firstLineChars="100" w:firstLine="240"/>
        <w:rPr>
          <w:lang w:eastAsia="zh-CN"/>
        </w:rPr>
      </w:pPr>
      <w:r>
        <w:rPr>
          <w:lang w:eastAsia="zh-CN"/>
        </w:rPr>
        <w:t>“type”: “</w:t>
      </w:r>
      <w:r w:rsidR="00DC3B24">
        <w:rPr>
          <w:lang w:eastAsia="zh-CN"/>
        </w:rPr>
        <w:t>Object</w:t>
      </w:r>
      <w:r>
        <w:rPr>
          <w:lang w:eastAsia="zh-CN"/>
        </w:rPr>
        <w:t>TDQuality”,</w:t>
      </w:r>
    </w:p>
    <w:p w14:paraId="20C3ED38" w14:textId="776243C0" w:rsidR="0083746F" w:rsidRDefault="0083746F" w:rsidP="0083746F">
      <w:pPr>
        <w:ind w:firstLineChars="100" w:firstLine="240"/>
        <w:rPr>
          <w:lang w:eastAsia="zh-CN"/>
        </w:rPr>
      </w:pPr>
      <w:r>
        <w:rPr>
          <w:lang w:eastAsia="zh-CN"/>
        </w:rPr>
        <w:t>“scope”: “</w:t>
      </w:r>
      <w:r w:rsidR="00006406">
        <w:rPr>
          <w:lang w:eastAsia="zh-CN"/>
        </w:rPr>
        <w:t>DOTA-v1.5</w:t>
      </w:r>
      <w:r>
        <w:rPr>
          <w:lang w:eastAsia="zh-CN"/>
        </w:rPr>
        <w:t xml:space="preserve"> training dataset”</w:t>
      </w:r>
    </w:p>
    <w:p w14:paraId="177053AA" w14:textId="77777777" w:rsidR="0083746F" w:rsidRDefault="0083746F" w:rsidP="0083746F">
      <w:pPr>
        <w:ind w:firstLineChars="100" w:firstLine="240"/>
        <w:rPr>
          <w:lang w:eastAsia="zh-CN"/>
        </w:rPr>
      </w:pPr>
      <w:r>
        <w:rPr>
          <w:lang w:eastAsia="zh-CN"/>
        </w:rPr>
        <w:t>“labelClassCorrectness”: {</w:t>
      </w:r>
    </w:p>
    <w:p w14:paraId="4B465DD3" w14:textId="75D86DF6" w:rsidR="0083746F" w:rsidRDefault="0083746F" w:rsidP="0083746F">
      <w:pPr>
        <w:ind w:firstLineChars="100" w:firstLine="240"/>
        <w:rPr>
          <w:lang w:eastAsia="zh-CN"/>
        </w:rPr>
      </w:pPr>
      <w:r>
        <w:rPr>
          <w:rFonts w:hint="eastAsia"/>
          <w:lang w:eastAsia="zh-CN"/>
        </w:rPr>
        <w:t xml:space="preserve"> </w:t>
      </w:r>
      <w:r>
        <w:rPr>
          <w:lang w:eastAsia="zh-CN"/>
        </w:rPr>
        <w:t xml:space="preserve">   “measure”: “Percent of correctly</w:t>
      </w:r>
      <w:r w:rsidR="00EF25C6">
        <w:rPr>
          <w:lang w:eastAsia="zh-CN"/>
        </w:rPr>
        <w:t xml:space="preserve"> object</w:t>
      </w:r>
      <w:r>
        <w:rPr>
          <w:lang w:eastAsia="zh-CN"/>
        </w:rPr>
        <w:t xml:space="preserve"> label classes”,</w:t>
      </w:r>
    </w:p>
    <w:p w14:paraId="658A42EA" w14:textId="77777777" w:rsidR="0083746F" w:rsidRDefault="0083746F" w:rsidP="0083746F">
      <w:pPr>
        <w:ind w:firstLineChars="100" w:firstLine="240"/>
        <w:rPr>
          <w:lang w:eastAsia="zh-CN"/>
        </w:rPr>
      </w:pPr>
      <w:r>
        <w:rPr>
          <w:rFonts w:hint="eastAsia"/>
          <w:lang w:eastAsia="zh-CN"/>
        </w:rPr>
        <w:t xml:space="preserve"> </w:t>
      </w:r>
      <w:r>
        <w:rPr>
          <w:lang w:eastAsia="zh-CN"/>
        </w:rPr>
        <w:t xml:space="preserve">   “evaluationMethod”: “Compare sampled labels against the ground truth and calculate the accuracy percent”,</w:t>
      </w:r>
    </w:p>
    <w:p w14:paraId="0435EDFE" w14:textId="77777777" w:rsidR="0083746F" w:rsidRDefault="0083746F" w:rsidP="0083746F">
      <w:pPr>
        <w:ind w:firstLineChars="200" w:firstLine="480"/>
        <w:rPr>
          <w:lang w:eastAsia="zh-CN"/>
        </w:rPr>
      </w:pPr>
      <w:r>
        <w:rPr>
          <w:lang w:eastAsia="zh-CN"/>
        </w:rPr>
        <w:t>“result”: “99 percent”</w:t>
      </w:r>
    </w:p>
    <w:p w14:paraId="23F7DABA" w14:textId="119BD412" w:rsidR="0083746F" w:rsidRDefault="0083746F" w:rsidP="0083746F">
      <w:pPr>
        <w:ind w:firstLineChars="100" w:firstLine="240"/>
        <w:rPr>
          <w:lang w:eastAsia="zh-CN"/>
        </w:rPr>
      </w:pPr>
      <w:r>
        <w:rPr>
          <w:lang w:eastAsia="zh-CN"/>
        </w:rPr>
        <w:t>}</w:t>
      </w:r>
      <w:r w:rsidR="00EB4D71">
        <w:rPr>
          <w:lang w:eastAsia="zh-CN"/>
        </w:rPr>
        <w:t>,</w:t>
      </w:r>
    </w:p>
    <w:p w14:paraId="4625106A" w14:textId="47B2C1D7" w:rsidR="00EB4D71" w:rsidRDefault="00EB4D71" w:rsidP="00EB4D71">
      <w:pPr>
        <w:ind w:firstLineChars="100" w:firstLine="240"/>
        <w:rPr>
          <w:lang w:eastAsia="zh-CN"/>
        </w:rPr>
      </w:pPr>
      <w:r>
        <w:rPr>
          <w:lang w:eastAsia="zh-CN"/>
        </w:rPr>
        <w:t>“label</w:t>
      </w:r>
      <w:r>
        <w:rPr>
          <w:rFonts w:hint="eastAsia"/>
          <w:lang w:eastAsia="zh-CN"/>
        </w:rPr>
        <w:t>CompletenessOmission</w:t>
      </w:r>
      <w:r>
        <w:rPr>
          <w:lang w:eastAsia="zh-CN"/>
        </w:rPr>
        <w:t>”: {</w:t>
      </w:r>
    </w:p>
    <w:p w14:paraId="16F391BF" w14:textId="65A88919" w:rsidR="00EB4D71" w:rsidRDefault="00EB4D71" w:rsidP="00EB4D71">
      <w:pPr>
        <w:ind w:firstLineChars="100" w:firstLine="240"/>
        <w:rPr>
          <w:lang w:eastAsia="zh-CN"/>
        </w:rPr>
      </w:pPr>
      <w:r>
        <w:rPr>
          <w:rFonts w:hint="eastAsia"/>
          <w:lang w:eastAsia="zh-CN"/>
        </w:rPr>
        <w:t xml:space="preserve"> </w:t>
      </w:r>
      <w:r>
        <w:rPr>
          <w:lang w:eastAsia="zh-CN"/>
        </w:rPr>
        <w:t xml:space="preserve">   “measure”: “Percent of </w:t>
      </w:r>
      <w:r w:rsidR="00807E7E">
        <w:rPr>
          <w:lang w:eastAsia="zh-CN"/>
        </w:rPr>
        <w:t>omission</w:t>
      </w:r>
      <w:r>
        <w:rPr>
          <w:lang w:eastAsia="zh-CN"/>
        </w:rPr>
        <w:t xml:space="preserve"> label</w:t>
      </w:r>
      <w:r w:rsidR="00807E7E">
        <w:rPr>
          <w:lang w:eastAsia="zh-CN"/>
        </w:rPr>
        <w:t>s</w:t>
      </w:r>
      <w:r>
        <w:rPr>
          <w:lang w:eastAsia="zh-CN"/>
        </w:rPr>
        <w:t>”,</w:t>
      </w:r>
    </w:p>
    <w:p w14:paraId="192AFAB2" w14:textId="144DE5B9" w:rsidR="00EB4D71" w:rsidRDefault="00EB4D71" w:rsidP="00EB4D71">
      <w:pPr>
        <w:ind w:firstLineChars="100" w:firstLine="240"/>
        <w:rPr>
          <w:lang w:eastAsia="zh-CN"/>
        </w:rPr>
      </w:pPr>
      <w:r>
        <w:rPr>
          <w:rFonts w:hint="eastAsia"/>
          <w:lang w:eastAsia="zh-CN"/>
        </w:rPr>
        <w:t xml:space="preserve"> </w:t>
      </w:r>
      <w:r>
        <w:rPr>
          <w:lang w:eastAsia="zh-CN"/>
        </w:rPr>
        <w:t xml:space="preserve">   “evaluationMethod”: “Compare sampled labels against the ground truth and calculate the </w:t>
      </w:r>
      <w:r w:rsidR="00FC61BB">
        <w:rPr>
          <w:lang w:eastAsia="zh-CN"/>
        </w:rPr>
        <w:t>omission</w:t>
      </w:r>
      <w:r>
        <w:rPr>
          <w:lang w:eastAsia="zh-CN"/>
        </w:rPr>
        <w:t xml:space="preserve"> percent”,</w:t>
      </w:r>
    </w:p>
    <w:p w14:paraId="20E03BE2" w14:textId="7F4ECF2A" w:rsidR="00EB4D71" w:rsidRDefault="00EB4D71" w:rsidP="00EB4D71">
      <w:pPr>
        <w:ind w:firstLineChars="200" w:firstLine="480"/>
        <w:rPr>
          <w:lang w:eastAsia="zh-CN"/>
        </w:rPr>
      </w:pPr>
      <w:r>
        <w:rPr>
          <w:lang w:eastAsia="zh-CN"/>
        </w:rPr>
        <w:t>“result”: “</w:t>
      </w:r>
      <w:r w:rsidR="009E3F32">
        <w:rPr>
          <w:lang w:eastAsia="zh-CN"/>
        </w:rPr>
        <w:t>1</w:t>
      </w:r>
      <w:r>
        <w:rPr>
          <w:lang w:eastAsia="zh-CN"/>
        </w:rPr>
        <w:t xml:space="preserve"> percent”</w:t>
      </w:r>
    </w:p>
    <w:p w14:paraId="55660FF0" w14:textId="63C368FE" w:rsidR="00EB4D71" w:rsidRDefault="00EB4D71" w:rsidP="00EB4D71">
      <w:pPr>
        <w:ind w:firstLineChars="100" w:firstLine="240"/>
        <w:rPr>
          <w:lang w:eastAsia="zh-CN"/>
        </w:rPr>
      </w:pPr>
      <w:r>
        <w:rPr>
          <w:lang w:eastAsia="zh-CN"/>
        </w:rPr>
        <w:t>}</w:t>
      </w:r>
      <w:r w:rsidR="00B312C5">
        <w:rPr>
          <w:lang w:eastAsia="zh-CN"/>
        </w:rPr>
        <w:t>,</w:t>
      </w:r>
    </w:p>
    <w:p w14:paraId="5A9FCD16" w14:textId="5C7A67E2" w:rsidR="00B312C5" w:rsidRDefault="00B312C5" w:rsidP="00B312C5">
      <w:pPr>
        <w:ind w:firstLineChars="100" w:firstLine="240"/>
        <w:rPr>
          <w:lang w:eastAsia="zh-CN"/>
        </w:rPr>
      </w:pPr>
      <w:r>
        <w:rPr>
          <w:lang w:eastAsia="zh-CN"/>
        </w:rPr>
        <w:t>“label</w:t>
      </w:r>
      <w:r>
        <w:rPr>
          <w:rFonts w:hint="eastAsia"/>
          <w:lang w:eastAsia="zh-CN"/>
        </w:rPr>
        <w:t>Completeness</w:t>
      </w:r>
      <w:r>
        <w:rPr>
          <w:lang w:eastAsia="zh-CN"/>
        </w:rPr>
        <w:t>Com</w:t>
      </w:r>
      <w:r>
        <w:rPr>
          <w:rFonts w:hint="eastAsia"/>
          <w:lang w:eastAsia="zh-CN"/>
        </w:rPr>
        <w:t>mission</w:t>
      </w:r>
      <w:r>
        <w:rPr>
          <w:lang w:eastAsia="zh-CN"/>
        </w:rPr>
        <w:t>”: {</w:t>
      </w:r>
    </w:p>
    <w:p w14:paraId="3F8BA5A6" w14:textId="135AD28B" w:rsidR="00B312C5" w:rsidRDefault="00B312C5" w:rsidP="00B312C5">
      <w:pPr>
        <w:ind w:firstLineChars="100" w:firstLine="240"/>
        <w:rPr>
          <w:lang w:eastAsia="zh-CN"/>
        </w:rPr>
      </w:pPr>
      <w:r>
        <w:rPr>
          <w:rFonts w:hint="eastAsia"/>
          <w:lang w:eastAsia="zh-CN"/>
        </w:rPr>
        <w:t xml:space="preserve"> </w:t>
      </w:r>
      <w:r>
        <w:rPr>
          <w:lang w:eastAsia="zh-CN"/>
        </w:rPr>
        <w:t xml:space="preserve">   “measure”: “Percent of commission labels”,</w:t>
      </w:r>
    </w:p>
    <w:p w14:paraId="6B5EB748" w14:textId="5E10ABA3" w:rsidR="00B312C5" w:rsidRDefault="00B312C5" w:rsidP="00B312C5">
      <w:pPr>
        <w:ind w:firstLineChars="100" w:firstLine="240"/>
        <w:rPr>
          <w:lang w:eastAsia="zh-CN"/>
        </w:rPr>
      </w:pPr>
      <w:r>
        <w:rPr>
          <w:rFonts w:hint="eastAsia"/>
          <w:lang w:eastAsia="zh-CN"/>
        </w:rPr>
        <w:t xml:space="preserve"> </w:t>
      </w:r>
      <w:r>
        <w:rPr>
          <w:lang w:eastAsia="zh-CN"/>
        </w:rPr>
        <w:t xml:space="preserve">   “evaluationMethod”: “Compare sampled labels against the ground truth and calculate the commission percent”,</w:t>
      </w:r>
    </w:p>
    <w:p w14:paraId="2BAA272A" w14:textId="77777777" w:rsidR="00B312C5" w:rsidRDefault="00B312C5" w:rsidP="00B312C5">
      <w:pPr>
        <w:ind w:firstLineChars="200" w:firstLine="480"/>
        <w:rPr>
          <w:lang w:eastAsia="zh-CN"/>
        </w:rPr>
      </w:pPr>
      <w:r>
        <w:rPr>
          <w:lang w:eastAsia="zh-CN"/>
        </w:rPr>
        <w:lastRenderedPageBreak/>
        <w:t>“result”: “1 percent”</w:t>
      </w:r>
    </w:p>
    <w:p w14:paraId="39AD4036" w14:textId="37714418" w:rsidR="00B312C5" w:rsidRDefault="00B312C5" w:rsidP="00B312C5">
      <w:pPr>
        <w:ind w:firstLineChars="100" w:firstLine="240"/>
        <w:rPr>
          <w:lang w:eastAsia="zh-CN"/>
        </w:rPr>
      </w:pPr>
      <w:r>
        <w:rPr>
          <w:lang w:eastAsia="zh-CN"/>
        </w:rPr>
        <w:t>},</w:t>
      </w:r>
    </w:p>
    <w:p w14:paraId="0F4E2822" w14:textId="370F861D" w:rsidR="00B312C5" w:rsidRDefault="00B312C5" w:rsidP="00B312C5">
      <w:pPr>
        <w:ind w:firstLineChars="100" w:firstLine="240"/>
        <w:rPr>
          <w:lang w:eastAsia="zh-CN"/>
        </w:rPr>
      </w:pPr>
      <w:r>
        <w:rPr>
          <w:lang w:eastAsia="zh-CN"/>
        </w:rPr>
        <w:t>“</w:t>
      </w:r>
      <w:r>
        <w:rPr>
          <w:rFonts w:hint="eastAsia"/>
          <w:lang w:eastAsia="zh-CN"/>
        </w:rPr>
        <w:t>labelPositionalAccuracy</w:t>
      </w:r>
      <w:r>
        <w:rPr>
          <w:lang w:eastAsia="zh-CN"/>
        </w:rPr>
        <w:t>”: {</w:t>
      </w:r>
    </w:p>
    <w:p w14:paraId="44666AE8" w14:textId="507F866E" w:rsidR="00B312C5" w:rsidRDefault="00B312C5" w:rsidP="00B312C5">
      <w:pPr>
        <w:ind w:firstLineChars="100" w:firstLine="240"/>
        <w:rPr>
          <w:lang w:eastAsia="zh-CN"/>
        </w:rPr>
      </w:pPr>
      <w:r>
        <w:rPr>
          <w:rFonts w:hint="eastAsia"/>
          <w:lang w:eastAsia="zh-CN"/>
        </w:rPr>
        <w:t xml:space="preserve"> </w:t>
      </w:r>
      <w:r>
        <w:rPr>
          <w:lang w:eastAsia="zh-CN"/>
        </w:rPr>
        <w:t xml:space="preserve">   “measure”: “Percent of accuracy of label position</w:t>
      </w:r>
      <w:r w:rsidR="00CD6ABD">
        <w:rPr>
          <w:lang w:eastAsia="zh-CN"/>
        </w:rPr>
        <w:t>s</w:t>
      </w:r>
      <w:r>
        <w:rPr>
          <w:lang w:eastAsia="zh-CN"/>
        </w:rPr>
        <w:t>”,</w:t>
      </w:r>
    </w:p>
    <w:p w14:paraId="282015DB" w14:textId="74CFD907" w:rsidR="00B312C5" w:rsidRDefault="00B312C5" w:rsidP="00B312C5">
      <w:pPr>
        <w:ind w:firstLineChars="100" w:firstLine="240"/>
        <w:rPr>
          <w:lang w:eastAsia="zh-CN"/>
        </w:rPr>
      </w:pPr>
      <w:r>
        <w:rPr>
          <w:rFonts w:hint="eastAsia"/>
          <w:lang w:eastAsia="zh-CN"/>
        </w:rPr>
        <w:t xml:space="preserve"> </w:t>
      </w:r>
      <w:r>
        <w:rPr>
          <w:lang w:eastAsia="zh-CN"/>
        </w:rPr>
        <w:t xml:space="preserve">   “evaluationMethod”: “Compare sampled labels against the ground truth and calculate the </w:t>
      </w:r>
      <w:r w:rsidR="005D0402">
        <w:rPr>
          <w:lang w:eastAsia="zh-CN"/>
        </w:rPr>
        <w:t xml:space="preserve">positional </w:t>
      </w:r>
      <w:r w:rsidR="00C168A8">
        <w:rPr>
          <w:lang w:eastAsia="zh-CN"/>
        </w:rPr>
        <w:t>accuracy</w:t>
      </w:r>
      <w:r>
        <w:rPr>
          <w:lang w:eastAsia="zh-CN"/>
        </w:rPr>
        <w:t xml:space="preserve"> percent”,</w:t>
      </w:r>
    </w:p>
    <w:p w14:paraId="71F348A6" w14:textId="49B52836" w:rsidR="00B312C5" w:rsidRDefault="00B312C5" w:rsidP="00B312C5">
      <w:pPr>
        <w:ind w:firstLineChars="200" w:firstLine="480"/>
        <w:rPr>
          <w:lang w:eastAsia="zh-CN"/>
        </w:rPr>
      </w:pPr>
      <w:r>
        <w:rPr>
          <w:lang w:eastAsia="zh-CN"/>
        </w:rPr>
        <w:t>“result”: “</w:t>
      </w:r>
      <w:r w:rsidR="007B5541">
        <w:rPr>
          <w:lang w:eastAsia="zh-CN"/>
        </w:rPr>
        <w:t>98</w:t>
      </w:r>
      <w:r>
        <w:rPr>
          <w:lang w:eastAsia="zh-CN"/>
        </w:rPr>
        <w:t xml:space="preserve"> percent”</w:t>
      </w:r>
    </w:p>
    <w:p w14:paraId="530A6945" w14:textId="77777777" w:rsidR="006E5EC3" w:rsidRDefault="006E5EC3" w:rsidP="006E5EC3">
      <w:pPr>
        <w:ind w:firstLineChars="100" w:firstLine="240"/>
        <w:rPr>
          <w:lang w:eastAsia="zh-CN"/>
        </w:rPr>
      </w:pPr>
      <w:r>
        <w:rPr>
          <w:lang w:eastAsia="zh-CN"/>
        </w:rPr>
        <w:t>},</w:t>
      </w:r>
    </w:p>
    <w:p w14:paraId="51755442" w14:textId="77777777" w:rsidR="006E5EC3" w:rsidRDefault="006E5EC3" w:rsidP="006E5EC3">
      <w:pPr>
        <w:ind w:firstLineChars="100" w:firstLine="240"/>
        <w:rPr>
          <w:lang w:eastAsia="zh-CN"/>
        </w:rPr>
      </w:pPr>
      <w:r>
        <w:rPr>
          <w:lang w:eastAsia="zh-CN"/>
        </w:rPr>
        <w:t>“classBalanceDegree”: {</w:t>
      </w:r>
    </w:p>
    <w:p w14:paraId="1D2E39CD" w14:textId="77777777" w:rsidR="006E5EC3" w:rsidRDefault="006E5EC3" w:rsidP="006E5EC3">
      <w:pPr>
        <w:ind w:firstLineChars="100" w:firstLine="240"/>
        <w:rPr>
          <w:lang w:eastAsia="zh-CN"/>
        </w:rPr>
      </w:pPr>
      <w:r>
        <w:rPr>
          <w:rFonts w:hint="eastAsia"/>
          <w:lang w:eastAsia="zh-CN"/>
        </w:rPr>
        <w:t xml:space="preserve"> </w:t>
      </w:r>
      <w:r>
        <w:rPr>
          <w:lang w:eastAsia="zh-CN"/>
        </w:rPr>
        <w:t xml:space="preserve">   “measure”: “Degree of label class balance”,</w:t>
      </w:r>
    </w:p>
    <w:p w14:paraId="116C2E70" w14:textId="77777777" w:rsidR="006E5EC3" w:rsidRDefault="006E5EC3" w:rsidP="006E5EC3">
      <w:pPr>
        <w:ind w:firstLineChars="100" w:firstLine="240"/>
        <w:rPr>
          <w:lang w:eastAsia="zh-CN"/>
        </w:rPr>
      </w:pPr>
      <w:r>
        <w:rPr>
          <w:rFonts w:hint="eastAsia"/>
          <w:lang w:eastAsia="zh-CN"/>
        </w:rPr>
        <w:t xml:space="preserve"> </w:t>
      </w:r>
      <w:r>
        <w:rPr>
          <w:lang w:eastAsia="zh-CN"/>
        </w:rPr>
        <w:t xml:space="preserve">   “evaluationMethod”: “Count the number of labels in each class and calculate the </w:t>
      </w:r>
      <w:r w:rsidRPr="00D94037">
        <w:rPr>
          <w:lang w:eastAsia="zh-CN"/>
        </w:rPr>
        <w:t>coefficient of variation</w:t>
      </w:r>
      <w:r>
        <w:rPr>
          <w:lang w:eastAsia="zh-CN"/>
        </w:rPr>
        <w:t>”,</w:t>
      </w:r>
    </w:p>
    <w:p w14:paraId="7E3E44AB" w14:textId="77777777" w:rsidR="006E5EC3" w:rsidRDefault="006E5EC3" w:rsidP="006E5EC3">
      <w:pPr>
        <w:ind w:firstLineChars="200" w:firstLine="480"/>
        <w:rPr>
          <w:lang w:eastAsia="zh-CN"/>
        </w:rPr>
      </w:pPr>
      <w:r>
        <w:rPr>
          <w:lang w:eastAsia="zh-CN"/>
        </w:rPr>
        <w:t>“result”: “0.85”</w:t>
      </w:r>
    </w:p>
    <w:p w14:paraId="35DD46FD" w14:textId="77777777" w:rsidR="006E5EC3" w:rsidRDefault="006E5EC3" w:rsidP="006E5EC3">
      <w:pPr>
        <w:ind w:firstLineChars="100" w:firstLine="240"/>
        <w:rPr>
          <w:lang w:eastAsia="zh-CN"/>
        </w:rPr>
      </w:pPr>
      <w:r>
        <w:rPr>
          <w:lang w:eastAsia="zh-CN"/>
        </w:rPr>
        <w:t>}</w:t>
      </w:r>
    </w:p>
    <w:p w14:paraId="768EE6E9" w14:textId="77777777" w:rsidR="0083746F" w:rsidRDefault="0083746F" w:rsidP="0083746F">
      <w:pPr>
        <w:rPr>
          <w:lang w:eastAsia="zh-CN"/>
        </w:rPr>
      </w:pPr>
      <w:r>
        <w:rPr>
          <w:lang w:eastAsia="zh-CN"/>
        </w:rPr>
        <w:t>}</w:t>
      </w:r>
    </w:p>
    <w:p w14:paraId="044A36D5" w14:textId="568828CC" w:rsidR="0061086A" w:rsidRDefault="0061086A" w:rsidP="0061086A">
      <w:pPr>
        <w:rPr>
          <w:lang w:val="en-GB" w:eastAsia="zh-CN"/>
        </w:rPr>
      </w:pPr>
      <w:r>
        <w:rPr>
          <w:lang w:val="en-GB" w:eastAsia="zh-CN"/>
        </w:rPr>
        <w:t xml:space="preserve">An AI_PixelTDQuality object is encoded as a JSON object with properties both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rsidR="000D67EA">
        <w:t xml:space="preserve">Table </w:t>
      </w:r>
      <w:r w:rsidR="000D67EA">
        <w:rPr>
          <w:noProof/>
        </w:rPr>
        <w:t>17</w:t>
      </w:r>
      <w:r>
        <w:rPr>
          <w:lang w:val="en-GB" w:eastAsia="zh-CN"/>
        </w:rPr>
        <w:fldChar w:fldCharType="end"/>
      </w:r>
      <w:r>
        <w:rPr>
          <w:lang w:val="en-GB" w:eastAsia="zh-CN"/>
        </w:rPr>
        <w:t xml:space="preserve"> and </w:t>
      </w:r>
      <w:r w:rsidR="00DC3B24">
        <w:rPr>
          <w:lang w:val="en-GB" w:eastAsia="zh-CN"/>
        </w:rPr>
        <w:fldChar w:fldCharType="begin"/>
      </w:r>
      <w:r w:rsidR="00DC3B24">
        <w:rPr>
          <w:lang w:val="en-GB" w:eastAsia="zh-CN"/>
        </w:rPr>
        <w:instrText xml:space="preserve"> REF _Ref112425637 \h </w:instrText>
      </w:r>
      <w:r w:rsidR="00DC3B24">
        <w:rPr>
          <w:lang w:val="en-GB" w:eastAsia="zh-CN"/>
        </w:rPr>
      </w:r>
      <w:r w:rsidR="00DC3B24">
        <w:rPr>
          <w:lang w:val="en-GB" w:eastAsia="zh-CN"/>
        </w:rPr>
        <w:fldChar w:fldCharType="separate"/>
      </w:r>
      <w:r w:rsidR="000D67EA">
        <w:t xml:space="preserve">Table </w:t>
      </w:r>
      <w:r w:rsidR="000D67EA">
        <w:rPr>
          <w:noProof/>
        </w:rPr>
        <w:t>20</w:t>
      </w:r>
      <w:r w:rsidR="00DC3B24">
        <w:rPr>
          <w:lang w:val="en-GB" w:eastAsia="zh-CN"/>
        </w:rPr>
        <w:fldChar w:fldCharType="end"/>
      </w:r>
      <w:r>
        <w:rPr>
          <w:lang w:val="en-GB" w:eastAsia="zh-CN"/>
        </w:rPr>
        <w:t>.</w:t>
      </w:r>
    </w:p>
    <w:tbl>
      <w:tblPr>
        <w:tblStyle w:val="ad"/>
        <w:tblW w:w="0" w:type="auto"/>
        <w:tblLook w:val="04A0" w:firstRow="1" w:lastRow="0" w:firstColumn="1" w:lastColumn="0" w:noHBand="0" w:noVBand="1"/>
      </w:tblPr>
      <w:tblGrid>
        <w:gridCol w:w="1668"/>
        <w:gridCol w:w="7188"/>
      </w:tblGrid>
      <w:tr w:rsidR="0061086A" w14:paraId="0BCFD4D7" w14:textId="77777777" w:rsidTr="003A289F">
        <w:tc>
          <w:tcPr>
            <w:tcW w:w="1668" w:type="dxa"/>
          </w:tcPr>
          <w:p w14:paraId="2E262B79" w14:textId="77777777" w:rsidR="0061086A" w:rsidRDefault="0061086A" w:rsidP="003A289F">
            <w:r>
              <w:rPr>
                <w:lang w:eastAsia="zh-CN"/>
              </w:rPr>
              <w:t>Requirement</w:t>
            </w:r>
          </w:p>
        </w:tc>
        <w:tc>
          <w:tcPr>
            <w:tcW w:w="7188" w:type="dxa"/>
          </w:tcPr>
          <w:p w14:paraId="095E8D3D" w14:textId="57AA23DA" w:rsidR="0061086A" w:rsidRDefault="0061086A" w:rsidP="003A289F">
            <w:pPr>
              <w:rPr>
                <w:lang w:eastAsia="zh-CN"/>
              </w:rPr>
            </w:pPr>
            <w:r>
              <w:rPr>
                <w:rFonts w:hint="eastAsia"/>
                <w:lang w:eastAsia="zh-CN"/>
              </w:rPr>
              <w:t>/</w:t>
            </w:r>
            <w:r>
              <w:rPr>
                <w:lang w:eastAsia="zh-CN"/>
              </w:rPr>
              <w:t>req/ai-td-quality/pixel-td-quality</w:t>
            </w:r>
          </w:p>
          <w:p w14:paraId="0B5D0D31" w14:textId="237CE02D" w:rsidR="0061086A" w:rsidRDefault="0061086A" w:rsidP="003A289F">
            <w:pPr>
              <w:rPr>
                <w:lang w:eastAsia="zh-CN"/>
              </w:rPr>
            </w:pPr>
            <w:r>
              <w:rPr>
                <w:lang w:eastAsia="zh-CN"/>
              </w:rPr>
              <w:t xml:space="preserve">Each </w:t>
            </w:r>
            <w:r>
              <w:rPr>
                <w:lang w:val="en-GB" w:eastAsia="zh-CN"/>
              </w:rPr>
              <w:t>AI_PixelTDQuality</w:t>
            </w:r>
            <w:r>
              <w:rPr>
                <w:lang w:eastAsia="zh-CN"/>
              </w:rPr>
              <w:t xml:space="preserve"> object shall implement the properties </w:t>
            </w:r>
            <w:r>
              <w:rPr>
                <w:lang w:val="en-GB" w:eastAsia="zh-CN"/>
              </w:rPr>
              <w:t xml:space="preserve">both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rsidR="000D67EA">
              <w:t xml:space="preserve">Table </w:t>
            </w:r>
            <w:r w:rsidR="000D67EA">
              <w:rPr>
                <w:noProof/>
              </w:rPr>
              <w:t>17</w:t>
            </w:r>
            <w:r>
              <w:rPr>
                <w:lang w:val="en-GB" w:eastAsia="zh-CN"/>
              </w:rPr>
              <w:fldChar w:fldCharType="end"/>
            </w:r>
            <w:r>
              <w:rPr>
                <w:lang w:val="en-GB" w:eastAsia="zh-CN"/>
              </w:rPr>
              <w:t xml:space="preserve"> and </w:t>
            </w:r>
            <w:r w:rsidR="00DC3B24">
              <w:rPr>
                <w:lang w:val="en-GB" w:eastAsia="zh-CN"/>
              </w:rPr>
              <w:fldChar w:fldCharType="begin"/>
            </w:r>
            <w:r w:rsidR="00DC3B24">
              <w:rPr>
                <w:lang w:val="en-GB" w:eastAsia="zh-CN"/>
              </w:rPr>
              <w:instrText xml:space="preserve"> REF _Ref112425637 \h </w:instrText>
            </w:r>
            <w:r w:rsidR="00DC3B24">
              <w:rPr>
                <w:lang w:val="en-GB" w:eastAsia="zh-CN"/>
              </w:rPr>
            </w:r>
            <w:r w:rsidR="00DC3B24">
              <w:rPr>
                <w:lang w:val="en-GB" w:eastAsia="zh-CN"/>
              </w:rPr>
              <w:fldChar w:fldCharType="separate"/>
            </w:r>
            <w:r w:rsidR="000D67EA">
              <w:t xml:space="preserve">Table </w:t>
            </w:r>
            <w:r w:rsidR="000D67EA">
              <w:rPr>
                <w:noProof/>
              </w:rPr>
              <w:t>20</w:t>
            </w:r>
            <w:r w:rsidR="00DC3B24">
              <w:rPr>
                <w:lang w:val="en-GB" w:eastAsia="zh-CN"/>
              </w:rPr>
              <w:fldChar w:fldCharType="end"/>
            </w:r>
            <w:r>
              <w:rPr>
                <w:lang w:eastAsia="zh-CN"/>
              </w:rPr>
              <w:t>.</w:t>
            </w:r>
          </w:p>
        </w:tc>
      </w:tr>
    </w:tbl>
    <w:p w14:paraId="3F24ECE2" w14:textId="77777777" w:rsidR="0061086A" w:rsidRPr="006F15EC" w:rsidRDefault="0061086A" w:rsidP="0061086A"/>
    <w:p w14:paraId="06A07D76" w14:textId="4BD4BFB9" w:rsidR="0061086A" w:rsidRDefault="0061086A" w:rsidP="0061086A">
      <w:pPr>
        <w:pStyle w:val="af0"/>
        <w:keepNext/>
        <w:jc w:val="center"/>
      </w:pPr>
      <w:bookmarkStart w:id="63" w:name="_Ref112425637"/>
      <w:r>
        <w:t xml:space="preserve">Table </w:t>
      </w:r>
      <w:fldSimple w:instr=" SEQ Table \* ARABIC ">
        <w:r w:rsidR="000D67EA">
          <w:rPr>
            <w:noProof/>
          </w:rPr>
          <w:t>20</w:t>
        </w:r>
      </w:fldSimple>
      <w:bookmarkEnd w:id="63"/>
      <w:r w:rsidRPr="00C90435">
        <w:rPr>
          <w:lang w:val="en-GB" w:eastAsia="zh-CN"/>
        </w:rPr>
        <w:t xml:space="preserve"> </w:t>
      </w:r>
      <w:r>
        <w:rPr>
          <w:lang w:val="en-GB" w:eastAsia="zh-CN"/>
        </w:rPr>
        <w:t>AI_</w:t>
      </w:r>
      <w:r w:rsidR="00DC3B24">
        <w:rPr>
          <w:lang w:val="en-GB" w:eastAsia="zh-CN"/>
        </w:rPr>
        <w:t>Pixel</w:t>
      </w:r>
      <w:r>
        <w:rPr>
          <w:lang w:val="en-GB" w:eastAsia="zh-CN"/>
        </w:rPr>
        <w:t>TDQuality</w:t>
      </w:r>
      <w:r>
        <w:t xml:space="preserve"> properties</w:t>
      </w:r>
    </w:p>
    <w:tbl>
      <w:tblPr>
        <w:tblStyle w:val="ad"/>
        <w:tblW w:w="0" w:type="auto"/>
        <w:tblLook w:val="04A0" w:firstRow="1" w:lastRow="0" w:firstColumn="1" w:lastColumn="0" w:noHBand="0" w:noVBand="1"/>
      </w:tblPr>
      <w:tblGrid>
        <w:gridCol w:w="2812"/>
        <w:gridCol w:w="1296"/>
        <w:gridCol w:w="3559"/>
        <w:gridCol w:w="1189"/>
      </w:tblGrid>
      <w:tr w:rsidR="0061086A" w14:paraId="3E95783C" w14:textId="77777777" w:rsidTr="00DC3B24">
        <w:tc>
          <w:tcPr>
            <w:tcW w:w="2867" w:type="dxa"/>
            <w:vAlign w:val="center"/>
          </w:tcPr>
          <w:p w14:paraId="55F9C5CC" w14:textId="77777777" w:rsidR="0061086A" w:rsidRPr="009A6478" w:rsidRDefault="0061086A" w:rsidP="003A289F">
            <w:pPr>
              <w:jc w:val="center"/>
              <w:rPr>
                <w:b/>
                <w:bCs/>
              </w:rPr>
            </w:pPr>
            <w:r w:rsidRPr="009A6478">
              <w:rPr>
                <w:b/>
                <w:bCs/>
              </w:rPr>
              <w:t>JSON Property</w:t>
            </w:r>
          </w:p>
        </w:tc>
        <w:tc>
          <w:tcPr>
            <w:tcW w:w="1149" w:type="dxa"/>
            <w:vAlign w:val="center"/>
          </w:tcPr>
          <w:p w14:paraId="6A260A35" w14:textId="77777777" w:rsidR="0061086A" w:rsidRPr="009A6478" w:rsidRDefault="0061086A" w:rsidP="003A289F">
            <w:pPr>
              <w:jc w:val="center"/>
              <w:rPr>
                <w:b/>
                <w:bCs/>
              </w:rPr>
            </w:pPr>
            <w:r w:rsidRPr="009A6478">
              <w:rPr>
                <w:b/>
                <w:bCs/>
              </w:rPr>
              <w:t>Definition</w:t>
            </w:r>
          </w:p>
        </w:tc>
        <w:tc>
          <w:tcPr>
            <w:tcW w:w="3630" w:type="dxa"/>
            <w:vAlign w:val="center"/>
          </w:tcPr>
          <w:p w14:paraId="5062910F" w14:textId="77777777" w:rsidR="0061086A" w:rsidRPr="009A6478" w:rsidRDefault="0061086A" w:rsidP="003A289F">
            <w:pPr>
              <w:jc w:val="center"/>
              <w:rPr>
                <w:b/>
                <w:bCs/>
              </w:rPr>
            </w:pPr>
            <w:r w:rsidRPr="009A6478">
              <w:rPr>
                <w:b/>
                <w:bCs/>
              </w:rPr>
              <w:t>Data type and values</w:t>
            </w:r>
          </w:p>
        </w:tc>
        <w:tc>
          <w:tcPr>
            <w:tcW w:w="1210" w:type="dxa"/>
            <w:vAlign w:val="center"/>
          </w:tcPr>
          <w:p w14:paraId="7063C550" w14:textId="77777777" w:rsidR="0061086A" w:rsidRPr="009A6478" w:rsidRDefault="0061086A" w:rsidP="003A289F">
            <w:pPr>
              <w:jc w:val="center"/>
              <w:rPr>
                <w:b/>
                <w:bCs/>
              </w:rPr>
            </w:pPr>
            <w:r>
              <w:rPr>
                <w:b/>
                <w:bCs/>
              </w:rPr>
              <w:t>Obligation</w:t>
            </w:r>
          </w:p>
        </w:tc>
      </w:tr>
      <w:tr w:rsidR="00DC3B24" w14:paraId="79B29AFB" w14:textId="77777777" w:rsidTr="00DC3B24">
        <w:tc>
          <w:tcPr>
            <w:tcW w:w="2867" w:type="dxa"/>
            <w:vAlign w:val="center"/>
          </w:tcPr>
          <w:p w14:paraId="07327E7A" w14:textId="77777777" w:rsidR="0061086A" w:rsidRDefault="0061086A" w:rsidP="003A289F">
            <w:pPr>
              <w:rPr>
                <w:lang w:eastAsia="zh-CN"/>
              </w:rPr>
            </w:pPr>
            <w:r>
              <w:rPr>
                <w:rFonts w:hint="eastAsia"/>
                <w:lang w:eastAsia="zh-CN"/>
              </w:rPr>
              <w:t>t</w:t>
            </w:r>
            <w:r>
              <w:rPr>
                <w:lang w:eastAsia="zh-CN"/>
              </w:rPr>
              <w:t>ype</w:t>
            </w:r>
          </w:p>
        </w:tc>
        <w:tc>
          <w:tcPr>
            <w:tcW w:w="1149" w:type="dxa"/>
            <w:vAlign w:val="center"/>
          </w:tcPr>
          <w:p w14:paraId="372AB848" w14:textId="77777777" w:rsidR="0061086A" w:rsidRDefault="0061086A" w:rsidP="003A289F">
            <w:pPr>
              <w:rPr>
                <w:lang w:eastAsia="zh-CN"/>
              </w:rPr>
            </w:pPr>
            <w:r>
              <w:rPr>
                <w:lang w:eastAsia="zh-CN"/>
              </w:rPr>
              <w:t>Type of the TD quality object.</w:t>
            </w:r>
          </w:p>
        </w:tc>
        <w:tc>
          <w:tcPr>
            <w:tcW w:w="3630" w:type="dxa"/>
            <w:vAlign w:val="center"/>
          </w:tcPr>
          <w:p w14:paraId="7CEC7134" w14:textId="758DAACC" w:rsidR="0061086A" w:rsidRDefault="0061086A" w:rsidP="003A289F">
            <w:pPr>
              <w:rPr>
                <w:lang w:eastAsia="zh-CN"/>
              </w:rPr>
            </w:pPr>
            <w:r>
              <w:rPr>
                <w:lang w:eastAsia="zh-CN"/>
              </w:rPr>
              <w:t>“</w:t>
            </w:r>
            <w:r w:rsidR="00DC3B24">
              <w:rPr>
                <w:lang w:eastAsia="zh-CN"/>
              </w:rPr>
              <w:t>Pixel</w:t>
            </w:r>
            <w:r>
              <w:rPr>
                <w:lang w:eastAsia="zh-CN"/>
              </w:rPr>
              <w:t>TDQuality”</w:t>
            </w:r>
          </w:p>
        </w:tc>
        <w:tc>
          <w:tcPr>
            <w:tcW w:w="1210" w:type="dxa"/>
          </w:tcPr>
          <w:p w14:paraId="15BFC9EF" w14:textId="77777777" w:rsidR="0061086A" w:rsidRDefault="0061086A" w:rsidP="003A289F">
            <w:pPr>
              <w:rPr>
                <w:lang w:eastAsia="zh-CN"/>
              </w:rPr>
            </w:pPr>
            <w:r>
              <w:rPr>
                <w:rFonts w:hint="eastAsia"/>
                <w:lang w:eastAsia="zh-CN"/>
              </w:rPr>
              <w:t>M</w:t>
            </w:r>
            <w:r>
              <w:rPr>
                <w:lang w:eastAsia="zh-CN"/>
              </w:rPr>
              <w:t>andatory</w:t>
            </w:r>
          </w:p>
        </w:tc>
      </w:tr>
      <w:tr w:rsidR="00DC3B24" w14:paraId="48ADEB9E" w14:textId="77777777" w:rsidTr="00DC3B24">
        <w:tc>
          <w:tcPr>
            <w:tcW w:w="2867" w:type="dxa"/>
            <w:tcBorders>
              <w:bottom w:val="single" w:sz="4" w:space="0" w:color="auto"/>
            </w:tcBorders>
            <w:vAlign w:val="center"/>
          </w:tcPr>
          <w:p w14:paraId="53F0821F" w14:textId="4EE11E2F" w:rsidR="00DC3B24" w:rsidRDefault="00DC3B24" w:rsidP="00DC3B24">
            <w:pPr>
              <w:rPr>
                <w:lang w:eastAsia="zh-CN"/>
              </w:rPr>
            </w:pPr>
            <w:r>
              <w:rPr>
                <w:rFonts w:hint="eastAsia"/>
                <w:lang w:eastAsia="zh-CN"/>
              </w:rPr>
              <w:lastRenderedPageBreak/>
              <w:t>labelClassCorrectness</w:t>
            </w:r>
          </w:p>
        </w:tc>
        <w:tc>
          <w:tcPr>
            <w:tcW w:w="1149" w:type="dxa"/>
            <w:tcBorders>
              <w:bottom w:val="single" w:sz="4" w:space="0" w:color="auto"/>
            </w:tcBorders>
            <w:vAlign w:val="center"/>
          </w:tcPr>
          <w:p w14:paraId="4CBCD1AD" w14:textId="7DB5D813" w:rsidR="00DC3B24" w:rsidRDefault="00DC3B24" w:rsidP="00DC3B24">
            <w:pPr>
              <w:rPr>
                <w:lang w:eastAsia="zh-CN"/>
              </w:rPr>
            </w:pPr>
            <w:r>
              <w:rPr>
                <w:rFonts w:hint="eastAsia"/>
                <w:lang w:eastAsia="zh-CN"/>
              </w:rPr>
              <w:t>Correctness of the class</w:t>
            </w:r>
            <w:r>
              <w:rPr>
                <w:lang w:eastAsia="zh-CN"/>
              </w:rPr>
              <w:t xml:space="preserve"> of the </w:t>
            </w:r>
            <w:r>
              <w:rPr>
                <w:rFonts w:hint="eastAsia"/>
                <w:lang w:eastAsia="zh-CN"/>
              </w:rPr>
              <w:t>label</w:t>
            </w:r>
            <w:r>
              <w:rPr>
                <w:lang w:eastAsia="zh-CN"/>
              </w:rPr>
              <w:t>led pixels</w:t>
            </w:r>
            <w:r>
              <w:rPr>
                <w:rFonts w:hint="eastAsia"/>
                <w:lang w:eastAsia="zh-CN"/>
              </w:rPr>
              <w:t xml:space="preserve"> </w:t>
            </w:r>
            <w:r>
              <w:rPr>
                <w:lang w:eastAsia="zh-CN"/>
              </w:rPr>
              <w:t>in the EO training dataset</w:t>
            </w:r>
            <w:r>
              <w:rPr>
                <w:rFonts w:hint="eastAsia"/>
                <w:lang w:eastAsia="zh-CN"/>
              </w:rPr>
              <w:t>.</w:t>
            </w:r>
          </w:p>
        </w:tc>
        <w:tc>
          <w:tcPr>
            <w:tcW w:w="3630" w:type="dxa"/>
            <w:tcBorders>
              <w:bottom w:val="single" w:sz="4" w:space="0" w:color="auto"/>
            </w:tcBorders>
            <w:vAlign w:val="center"/>
          </w:tcPr>
          <w:p w14:paraId="02C4C1B4" w14:textId="52A34979" w:rsidR="00DC3B24" w:rsidRDefault="00DC3B24" w:rsidP="00DC3B24">
            <w:pPr>
              <w:rPr>
                <w:lang w:eastAsia="zh-CN"/>
              </w:rPr>
            </w:pPr>
            <w:r>
              <w:rPr>
                <w:rFonts w:hint="eastAsia"/>
                <w:lang w:eastAsia="zh-CN"/>
              </w:rPr>
              <w:t>DQ_ThematicClassficationCorrectness</w:t>
            </w:r>
            <w:r>
              <w:rPr>
                <w:lang w:eastAsia="zh-CN"/>
              </w:rPr>
              <w:t xml:space="preserve"> [0..1]</w:t>
            </w:r>
          </w:p>
        </w:tc>
        <w:tc>
          <w:tcPr>
            <w:tcW w:w="1210" w:type="dxa"/>
            <w:tcBorders>
              <w:bottom w:val="single" w:sz="4" w:space="0" w:color="auto"/>
            </w:tcBorders>
          </w:tcPr>
          <w:p w14:paraId="5147C06D" w14:textId="3BE1B8C7" w:rsidR="00DC3B24" w:rsidRDefault="00DC3B24" w:rsidP="00DC3B24">
            <w:pPr>
              <w:rPr>
                <w:lang w:eastAsia="zh-CN"/>
              </w:rPr>
            </w:pPr>
            <w:r>
              <w:rPr>
                <w:rFonts w:hint="eastAsia"/>
                <w:lang w:eastAsia="zh-CN"/>
              </w:rPr>
              <w:t>O</w:t>
            </w:r>
            <w:r>
              <w:rPr>
                <w:lang w:eastAsia="zh-CN"/>
              </w:rPr>
              <w:t>ptional</w:t>
            </w:r>
          </w:p>
        </w:tc>
      </w:tr>
      <w:tr w:rsidR="00DC3B24" w14:paraId="16DBD1C0" w14:textId="77777777" w:rsidTr="00DC3B24">
        <w:tc>
          <w:tcPr>
            <w:tcW w:w="2867" w:type="dxa"/>
            <w:vAlign w:val="center"/>
          </w:tcPr>
          <w:p w14:paraId="5334EAF5" w14:textId="2D4FCCB7" w:rsidR="00DC3B24" w:rsidRDefault="00DC3B24" w:rsidP="00DC3B24">
            <w:pPr>
              <w:rPr>
                <w:lang w:eastAsia="zh-CN"/>
              </w:rPr>
            </w:pPr>
            <w:r>
              <w:rPr>
                <w:rFonts w:hint="eastAsia"/>
                <w:lang w:eastAsia="zh-CN"/>
              </w:rPr>
              <w:t>labelCompletenessOmission</w:t>
            </w:r>
          </w:p>
        </w:tc>
        <w:tc>
          <w:tcPr>
            <w:tcW w:w="1149" w:type="dxa"/>
            <w:vAlign w:val="center"/>
          </w:tcPr>
          <w:p w14:paraId="30269BB0" w14:textId="442F46C4" w:rsidR="00DC3B24" w:rsidRDefault="00DC3B24" w:rsidP="00DC3B24">
            <w:pPr>
              <w:rPr>
                <w:lang w:eastAsia="zh-CN"/>
              </w:rPr>
            </w:pPr>
            <w:r>
              <w:rPr>
                <w:rFonts w:hint="eastAsia"/>
                <w:lang w:eastAsia="zh-CN"/>
              </w:rPr>
              <w:t>Omission</w:t>
            </w:r>
            <w:r>
              <w:rPr>
                <w:lang w:eastAsia="zh-CN"/>
              </w:rPr>
              <w:t xml:space="preserve"> information</w:t>
            </w:r>
            <w:r>
              <w:rPr>
                <w:rFonts w:hint="eastAsia"/>
                <w:lang w:eastAsia="zh-CN"/>
              </w:rPr>
              <w:t xml:space="preserve"> of the</w:t>
            </w:r>
            <w:r>
              <w:rPr>
                <w:lang w:eastAsia="zh-CN"/>
              </w:rPr>
              <w:t xml:space="preserve"> labelled</w:t>
            </w:r>
            <w:r>
              <w:rPr>
                <w:rFonts w:hint="eastAsia"/>
                <w:lang w:eastAsia="zh-CN"/>
              </w:rPr>
              <w:t xml:space="preserve"> </w:t>
            </w:r>
            <w:r>
              <w:rPr>
                <w:lang w:eastAsia="zh-CN"/>
              </w:rPr>
              <w:t>pixels in the EO training dataset</w:t>
            </w:r>
          </w:p>
        </w:tc>
        <w:tc>
          <w:tcPr>
            <w:tcW w:w="3630" w:type="dxa"/>
            <w:vAlign w:val="center"/>
          </w:tcPr>
          <w:p w14:paraId="542F6AE1" w14:textId="5D468DD5" w:rsidR="00DC3B24" w:rsidRDefault="00DC3B24" w:rsidP="00DC3B24">
            <w:pPr>
              <w:rPr>
                <w:lang w:eastAsia="zh-CN"/>
              </w:rPr>
            </w:pPr>
            <w:r>
              <w:rPr>
                <w:rFonts w:hint="eastAsia"/>
                <w:lang w:eastAsia="zh-CN"/>
              </w:rPr>
              <w:t>D</w:t>
            </w:r>
            <w:r>
              <w:rPr>
                <w:lang w:eastAsia="zh-CN"/>
              </w:rPr>
              <w:t>Q_</w:t>
            </w:r>
            <w:r>
              <w:rPr>
                <w:rFonts w:hint="eastAsia"/>
                <w:lang w:eastAsia="zh-CN"/>
              </w:rPr>
              <w:t>CompletenessOmission</w:t>
            </w:r>
            <w:r>
              <w:rPr>
                <w:lang w:eastAsia="zh-CN"/>
              </w:rPr>
              <w:t xml:space="preserve"> [0..1]</w:t>
            </w:r>
          </w:p>
        </w:tc>
        <w:tc>
          <w:tcPr>
            <w:tcW w:w="1210" w:type="dxa"/>
          </w:tcPr>
          <w:p w14:paraId="3A241F91" w14:textId="418A8E3F" w:rsidR="00DC3B24" w:rsidRDefault="00DC3B24" w:rsidP="00DC3B24">
            <w:pPr>
              <w:rPr>
                <w:lang w:eastAsia="zh-CN"/>
              </w:rPr>
            </w:pPr>
            <w:r>
              <w:rPr>
                <w:rFonts w:hint="eastAsia"/>
                <w:lang w:eastAsia="zh-CN"/>
              </w:rPr>
              <w:t>O</w:t>
            </w:r>
            <w:r>
              <w:rPr>
                <w:lang w:eastAsia="zh-CN"/>
              </w:rPr>
              <w:t>ptional</w:t>
            </w:r>
          </w:p>
        </w:tc>
      </w:tr>
      <w:tr w:rsidR="00DC3B24" w14:paraId="321D4A6A" w14:textId="77777777" w:rsidTr="00DC3B24">
        <w:tc>
          <w:tcPr>
            <w:tcW w:w="2867" w:type="dxa"/>
            <w:vAlign w:val="center"/>
          </w:tcPr>
          <w:p w14:paraId="0A0A5E96" w14:textId="696D4193" w:rsidR="00DC3B24" w:rsidRDefault="00DC3B24" w:rsidP="00DC3B24">
            <w:pPr>
              <w:rPr>
                <w:lang w:eastAsia="zh-CN"/>
              </w:rPr>
            </w:pPr>
            <w:r>
              <w:rPr>
                <w:rFonts w:hint="eastAsia"/>
                <w:lang w:eastAsia="zh-CN"/>
              </w:rPr>
              <w:t>labelCompletnessCommission</w:t>
            </w:r>
          </w:p>
        </w:tc>
        <w:tc>
          <w:tcPr>
            <w:tcW w:w="1149" w:type="dxa"/>
            <w:vAlign w:val="center"/>
          </w:tcPr>
          <w:p w14:paraId="4ADB5DEF" w14:textId="64BA9C67" w:rsidR="00DC3B24" w:rsidRDefault="00DC3B24" w:rsidP="00DC3B24">
            <w:pPr>
              <w:rPr>
                <w:lang w:eastAsia="zh-CN"/>
              </w:rPr>
            </w:pPr>
            <w:r>
              <w:rPr>
                <w:rFonts w:hint="eastAsia"/>
                <w:lang w:eastAsia="zh-CN"/>
              </w:rPr>
              <w:t xml:space="preserve">Commission </w:t>
            </w:r>
            <w:r>
              <w:rPr>
                <w:lang w:eastAsia="zh-CN"/>
              </w:rPr>
              <w:t xml:space="preserve">information </w:t>
            </w:r>
            <w:r>
              <w:rPr>
                <w:rFonts w:hint="eastAsia"/>
                <w:lang w:eastAsia="zh-CN"/>
              </w:rPr>
              <w:t xml:space="preserve">of the labelled </w:t>
            </w:r>
            <w:r>
              <w:rPr>
                <w:lang w:eastAsia="zh-CN"/>
              </w:rPr>
              <w:t>pixels</w:t>
            </w:r>
            <w:r>
              <w:rPr>
                <w:rFonts w:hint="eastAsia"/>
                <w:lang w:eastAsia="zh-CN"/>
              </w:rPr>
              <w:t xml:space="preserve"> in the EO training dataset.</w:t>
            </w:r>
          </w:p>
        </w:tc>
        <w:tc>
          <w:tcPr>
            <w:tcW w:w="3630" w:type="dxa"/>
            <w:vAlign w:val="center"/>
          </w:tcPr>
          <w:p w14:paraId="5CAF7190" w14:textId="76BC0D47" w:rsidR="00DC3B24" w:rsidRDefault="00DC3B24" w:rsidP="00DC3B24">
            <w:pPr>
              <w:rPr>
                <w:lang w:eastAsia="zh-CN"/>
              </w:rPr>
            </w:pPr>
            <w:r>
              <w:rPr>
                <w:rFonts w:hint="eastAsia"/>
                <w:lang w:eastAsia="zh-CN"/>
              </w:rPr>
              <w:t>DQ_CompletnessCommission</w:t>
            </w:r>
            <w:r>
              <w:rPr>
                <w:lang w:eastAsia="zh-CN"/>
              </w:rPr>
              <w:t xml:space="preserve"> [0..1]</w:t>
            </w:r>
          </w:p>
        </w:tc>
        <w:tc>
          <w:tcPr>
            <w:tcW w:w="1210" w:type="dxa"/>
          </w:tcPr>
          <w:p w14:paraId="51A4960D" w14:textId="7B7FDC3A" w:rsidR="00DC3B24" w:rsidRDefault="00DC3B24" w:rsidP="00DC3B24">
            <w:pPr>
              <w:rPr>
                <w:lang w:eastAsia="zh-CN"/>
              </w:rPr>
            </w:pPr>
            <w:r>
              <w:rPr>
                <w:rFonts w:hint="eastAsia"/>
                <w:lang w:eastAsia="zh-CN"/>
              </w:rPr>
              <w:t>O</w:t>
            </w:r>
            <w:r>
              <w:rPr>
                <w:lang w:eastAsia="zh-CN"/>
              </w:rPr>
              <w:t>ptional</w:t>
            </w:r>
          </w:p>
        </w:tc>
      </w:tr>
      <w:tr w:rsidR="00DC3B24" w14:paraId="724F3680" w14:textId="77777777" w:rsidTr="00DC3B24">
        <w:tc>
          <w:tcPr>
            <w:tcW w:w="2867" w:type="dxa"/>
            <w:vAlign w:val="center"/>
          </w:tcPr>
          <w:p w14:paraId="28BC883F" w14:textId="1F798DFB" w:rsidR="00DC3B24" w:rsidRDefault="00DC3B24" w:rsidP="00DC3B24">
            <w:pPr>
              <w:rPr>
                <w:lang w:eastAsia="zh-CN"/>
              </w:rPr>
            </w:pPr>
            <w:r>
              <w:rPr>
                <w:rFonts w:hint="eastAsia"/>
                <w:lang w:eastAsia="zh-CN"/>
              </w:rPr>
              <w:t>classBalanceDegree</w:t>
            </w:r>
          </w:p>
        </w:tc>
        <w:tc>
          <w:tcPr>
            <w:tcW w:w="1149" w:type="dxa"/>
            <w:vAlign w:val="center"/>
          </w:tcPr>
          <w:p w14:paraId="63C39427" w14:textId="660EF508" w:rsidR="00DC3B24" w:rsidRDefault="00DC3B24" w:rsidP="00DC3B24">
            <w:pPr>
              <w:rPr>
                <w:lang w:eastAsia="zh-CN"/>
              </w:rPr>
            </w:pPr>
            <w:r>
              <w:rPr>
                <w:lang w:eastAsia="zh-CN"/>
              </w:rPr>
              <w:t>Degree of c</w:t>
            </w:r>
            <w:r>
              <w:rPr>
                <w:rFonts w:hint="eastAsia"/>
                <w:lang w:eastAsia="zh-CN"/>
              </w:rPr>
              <w:t>lass balance</w:t>
            </w:r>
            <w:r>
              <w:rPr>
                <w:lang w:eastAsia="zh-CN"/>
              </w:rPr>
              <w:t xml:space="preserve"> of the </w:t>
            </w:r>
            <w:r>
              <w:rPr>
                <w:rFonts w:hint="eastAsia"/>
                <w:lang w:eastAsia="zh-CN"/>
              </w:rPr>
              <w:t xml:space="preserve">labelled </w:t>
            </w:r>
            <w:r>
              <w:rPr>
                <w:lang w:eastAsia="zh-CN"/>
              </w:rPr>
              <w:t>pixels</w:t>
            </w:r>
            <w:r>
              <w:rPr>
                <w:rFonts w:hint="eastAsia"/>
                <w:lang w:eastAsia="zh-CN"/>
              </w:rPr>
              <w:t xml:space="preserve"> in the</w:t>
            </w:r>
            <w:r>
              <w:rPr>
                <w:lang w:eastAsia="zh-CN"/>
              </w:rPr>
              <w:t xml:space="preserve"> EO training dataset. </w:t>
            </w:r>
          </w:p>
        </w:tc>
        <w:tc>
          <w:tcPr>
            <w:tcW w:w="3630" w:type="dxa"/>
            <w:vAlign w:val="center"/>
          </w:tcPr>
          <w:p w14:paraId="61179001" w14:textId="27564206" w:rsidR="00DC3B24" w:rsidRDefault="00DC3B24" w:rsidP="00DC3B24">
            <w:pPr>
              <w:rPr>
                <w:lang w:eastAsia="zh-CN"/>
              </w:rPr>
            </w:pPr>
            <w:r>
              <w:rPr>
                <w:rFonts w:hint="eastAsia"/>
                <w:lang w:eastAsia="zh-CN"/>
              </w:rPr>
              <w:t>AI_ClassBalanceDegree</w:t>
            </w:r>
            <w:r>
              <w:rPr>
                <w:lang w:eastAsia="zh-CN"/>
              </w:rPr>
              <w:t xml:space="preserve"> [0..1]</w:t>
            </w:r>
          </w:p>
        </w:tc>
        <w:tc>
          <w:tcPr>
            <w:tcW w:w="1210" w:type="dxa"/>
          </w:tcPr>
          <w:p w14:paraId="5FFC6F85" w14:textId="73309900" w:rsidR="00DC3B24" w:rsidRDefault="00DC3B24" w:rsidP="00DC3B24">
            <w:pPr>
              <w:rPr>
                <w:lang w:eastAsia="zh-CN"/>
              </w:rPr>
            </w:pPr>
            <w:r>
              <w:rPr>
                <w:rFonts w:hint="eastAsia"/>
                <w:lang w:eastAsia="zh-CN"/>
              </w:rPr>
              <w:t>O</w:t>
            </w:r>
            <w:r>
              <w:rPr>
                <w:lang w:eastAsia="zh-CN"/>
              </w:rPr>
              <w:t>ptional</w:t>
            </w:r>
          </w:p>
        </w:tc>
      </w:tr>
    </w:tbl>
    <w:p w14:paraId="1A9BFEE6" w14:textId="77777777" w:rsidR="0061086A" w:rsidRDefault="0061086A" w:rsidP="0061086A"/>
    <w:p w14:paraId="6D8E8F86" w14:textId="77777777" w:rsidR="0061086A" w:rsidRDefault="0061086A" w:rsidP="0061086A">
      <w:pPr>
        <w:rPr>
          <w:lang w:eastAsia="zh-CN"/>
        </w:rPr>
      </w:pPr>
      <w:r>
        <w:rPr>
          <w:rFonts w:hint="eastAsia"/>
          <w:lang w:eastAsia="zh-CN"/>
        </w:rPr>
        <w:t>E</w:t>
      </w:r>
      <w:r>
        <w:rPr>
          <w:lang w:eastAsia="zh-CN"/>
        </w:rPr>
        <w:t>xample:</w:t>
      </w:r>
    </w:p>
    <w:p w14:paraId="1124FCF2" w14:textId="77777777" w:rsidR="0061086A" w:rsidRDefault="0061086A" w:rsidP="0061086A">
      <w:pPr>
        <w:rPr>
          <w:lang w:eastAsia="zh-CN"/>
        </w:rPr>
      </w:pPr>
      <w:r>
        <w:rPr>
          <w:rFonts w:hint="eastAsia"/>
          <w:lang w:eastAsia="zh-CN"/>
        </w:rPr>
        <w:t>{</w:t>
      </w:r>
    </w:p>
    <w:p w14:paraId="53088DBB" w14:textId="3E8C836B" w:rsidR="0061086A" w:rsidRDefault="0061086A" w:rsidP="0061086A">
      <w:pPr>
        <w:ind w:firstLineChars="100" w:firstLine="240"/>
        <w:rPr>
          <w:lang w:eastAsia="zh-CN"/>
        </w:rPr>
      </w:pPr>
      <w:r>
        <w:rPr>
          <w:lang w:eastAsia="zh-CN"/>
        </w:rPr>
        <w:t>“type”: “</w:t>
      </w:r>
      <w:r w:rsidR="008C3D3B">
        <w:rPr>
          <w:lang w:eastAsia="zh-CN"/>
        </w:rPr>
        <w:t>Pixel</w:t>
      </w:r>
      <w:r>
        <w:rPr>
          <w:lang w:eastAsia="zh-CN"/>
        </w:rPr>
        <w:t>TDQuality”,</w:t>
      </w:r>
    </w:p>
    <w:p w14:paraId="0A321328" w14:textId="27539297" w:rsidR="0061086A" w:rsidRDefault="0061086A" w:rsidP="0061086A">
      <w:pPr>
        <w:ind w:firstLineChars="100" w:firstLine="240"/>
        <w:rPr>
          <w:lang w:eastAsia="zh-CN"/>
        </w:rPr>
      </w:pPr>
      <w:r>
        <w:rPr>
          <w:lang w:eastAsia="zh-CN"/>
        </w:rPr>
        <w:t>“scope”: “</w:t>
      </w:r>
      <w:r w:rsidR="008C3D3B">
        <w:rPr>
          <w:lang w:eastAsia="zh-CN"/>
        </w:rPr>
        <w:t>GID-5C</w:t>
      </w:r>
      <w:r>
        <w:rPr>
          <w:lang w:eastAsia="zh-CN"/>
        </w:rPr>
        <w:t xml:space="preserve"> training dataset”</w:t>
      </w:r>
    </w:p>
    <w:p w14:paraId="3E159F4D" w14:textId="77777777" w:rsidR="0061086A" w:rsidRDefault="0061086A" w:rsidP="0061086A">
      <w:pPr>
        <w:ind w:firstLineChars="100" w:firstLine="240"/>
        <w:rPr>
          <w:lang w:eastAsia="zh-CN"/>
        </w:rPr>
      </w:pPr>
      <w:r>
        <w:rPr>
          <w:lang w:eastAsia="zh-CN"/>
        </w:rPr>
        <w:lastRenderedPageBreak/>
        <w:t>“labelClassCorrectness”: {</w:t>
      </w:r>
    </w:p>
    <w:p w14:paraId="5E8D2889" w14:textId="482361E7" w:rsidR="0061086A" w:rsidRDefault="0061086A" w:rsidP="0061086A">
      <w:pPr>
        <w:ind w:firstLineChars="100" w:firstLine="240"/>
        <w:rPr>
          <w:lang w:eastAsia="zh-CN"/>
        </w:rPr>
      </w:pPr>
      <w:r>
        <w:rPr>
          <w:rFonts w:hint="eastAsia"/>
          <w:lang w:eastAsia="zh-CN"/>
        </w:rPr>
        <w:t xml:space="preserve"> </w:t>
      </w:r>
      <w:r>
        <w:rPr>
          <w:lang w:eastAsia="zh-CN"/>
        </w:rPr>
        <w:t xml:space="preserve">   “measure”: “Percent of </w:t>
      </w:r>
      <w:r w:rsidR="00EF25C6">
        <w:rPr>
          <w:lang w:eastAsia="zh-CN"/>
        </w:rPr>
        <w:t>correctly pixel label classes</w:t>
      </w:r>
      <w:r>
        <w:rPr>
          <w:lang w:eastAsia="zh-CN"/>
        </w:rPr>
        <w:t>”,</w:t>
      </w:r>
    </w:p>
    <w:p w14:paraId="6858E842" w14:textId="0BA786B2" w:rsidR="0061086A" w:rsidRDefault="0061086A" w:rsidP="0061086A">
      <w:pPr>
        <w:ind w:firstLineChars="100" w:firstLine="240"/>
        <w:rPr>
          <w:lang w:eastAsia="zh-CN"/>
        </w:rPr>
      </w:pPr>
      <w:r>
        <w:rPr>
          <w:rFonts w:hint="eastAsia"/>
          <w:lang w:eastAsia="zh-CN"/>
        </w:rPr>
        <w:t xml:space="preserve"> </w:t>
      </w:r>
      <w:r>
        <w:rPr>
          <w:lang w:eastAsia="zh-CN"/>
        </w:rPr>
        <w:t xml:space="preserve">   “evaluationMethod”: “Compare sampled </w:t>
      </w:r>
      <w:r w:rsidR="00A61D5A">
        <w:rPr>
          <w:lang w:eastAsia="zh-CN"/>
        </w:rPr>
        <w:t xml:space="preserve">pixel </w:t>
      </w:r>
      <w:r>
        <w:rPr>
          <w:lang w:eastAsia="zh-CN"/>
        </w:rPr>
        <w:t>labels against the ground truth and calculate the accuracy percent”,</w:t>
      </w:r>
    </w:p>
    <w:p w14:paraId="35D319AC" w14:textId="77777777" w:rsidR="0061086A" w:rsidRDefault="0061086A" w:rsidP="0061086A">
      <w:pPr>
        <w:ind w:firstLineChars="200" w:firstLine="480"/>
        <w:rPr>
          <w:lang w:eastAsia="zh-CN"/>
        </w:rPr>
      </w:pPr>
      <w:r>
        <w:rPr>
          <w:lang w:eastAsia="zh-CN"/>
        </w:rPr>
        <w:t>“result”: “99 percent”</w:t>
      </w:r>
    </w:p>
    <w:p w14:paraId="7E8CB253" w14:textId="77777777" w:rsidR="0061086A" w:rsidRDefault="0061086A" w:rsidP="0061086A">
      <w:pPr>
        <w:ind w:firstLineChars="100" w:firstLine="240"/>
        <w:rPr>
          <w:lang w:eastAsia="zh-CN"/>
        </w:rPr>
      </w:pPr>
      <w:r>
        <w:rPr>
          <w:lang w:eastAsia="zh-CN"/>
        </w:rPr>
        <w:t>},</w:t>
      </w:r>
    </w:p>
    <w:p w14:paraId="76A207FF" w14:textId="77777777" w:rsidR="0061086A" w:rsidRDefault="0061086A" w:rsidP="0061086A">
      <w:pPr>
        <w:ind w:firstLineChars="100" w:firstLine="240"/>
        <w:rPr>
          <w:lang w:eastAsia="zh-CN"/>
        </w:rPr>
      </w:pPr>
      <w:r>
        <w:rPr>
          <w:lang w:eastAsia="zh-CN"/>
        </w:rPr>
        <w:t>“label</w:t>
      </w:r>
      <w:r>
        <w:rPr>
          <w:rFonts w:hint="eastAsia"/>
          <w:lang w:eastAsia="zh-CN"/>
        </w:rPr>
        <w:t>CompletenessOmission</w:t>
      </w:r>
      <w:r>
        <w:rPr>
          <w:lang w:eastAsia="zh-CN"/>
        </w:rPr>
        <w:t>”: {</w:t>
      </w:r>
    </w:p>
    <w:p w14:paraId="4119A691" w14:textId="65F662C1" w:rsidR="0061086A" w:rsidRDefault="0061086A" w:rsidP="0061086A">
      <w:pPr>
        <w:ind w:firstLineChars="100" w:firstLine="240"/>
        <w:rPr>
          <w:lang w:eastAsia="zh-CN"/>
        </w:rPr>
      </w:pPr>
      <w:r>
        <w:rPr>
          <w:rFonts w:hint="eastAsia"/>
          <w:lang w:eastAsia="zh-CN"/>
        </w:rPr>
        <w:t xml:space="preserve"> </w:t>
      </w:r>
      <w:r>
        <w:rPr>
          <w:lang w:eastAsia="zh-CN"/>
        </w:rPr>
        <w:t xml:space="preserve">   “measure”: “Percent of omission </w:t>
      </w:r>
      <w:r w:rsidR="00196D1E">
        <w:rPr>
          <w:lang w:eastAsia="zh-CN"/>
        </w:rPr>
        <w:t xml:space="preserve">pixel </w:t>
      </w:r>
      <w:r>
        <w:rPr>
          <w:lang w:eastAsia="zh-CN"/>
        </w:rPr>
        <w:t>labels”,</w:t>
      </w:r>
    </w:p>
    <w:p w14:paraId="1017D5EE" w14:textId="1AC98AA3" w:rsidR="0061086A" w:rsidRDefault="0061086A" w:rsidP="0061086A">
      <w:pPr>
        <w:ind w:firstLineChars="100" w:firstLine="240"/>
        <w:rPr>
          <w:lang w:eastAsia="zh-CN"/>
        </w:rPr>
      </w:pPr>
      <w:r>
        <w:rPr>
          <w:rFonts w:hint="eastAsia"/>
          <w:lang w:eastAsia="zh-CN"/>
        </w:rPr>
        <w:t xml:space="preserve"> </w:t>
      </w:r>
      <w:r>
        <w:rPr>
          <w:lang w:eastAsia="zh-CN"/>
        </w:rPr>
        <w:t xml:space="preserve">   “evaluationMethod”: “Compare sampled </w:t>
      </w:r>
      <w:r w:rsidR="00196D1E">
        <w:rPr>
          <w:lang w:eastAsia="zh-CN"/>
        </w:rPr>
        <w:t xml:space="preserve">pixel </w:t>
      </w:r>
      <w:r>
        <w:rPr>
          <w:lang w:eastAsia="zh-CN"/>
        </w:rPr>
        <w:t>labels against the ground truth and calculate the omission percent”,</w:t>
      </w:r>
    </w:p>
    <w:p w14:paraId="7D76C959" w14:textId="77777777" w:rsidR="0061086A" w:rsidRDefault="0061086A" w:rsidP="0061086A">
      <w:pPr>
        <w:ind w:firstLineChars="200" w:firstLine="480"/>
        <w:rPr>
          <w:lang w:eastAsia="zh-CN"/>
        </w:rPr>
      </w:pPr>
      <w:r>
        <w:rPr>
          <w:lang w:eastAsia="zh-CN"/>
        </w:rPr>
        <w:t>“result”: “1 percent”</w:t>
      </w:r>
    </w:p>
    <w:p w14:paraId="51175CE2" w14:textId="77777777" w:rsidR="0061086A" w:rsidRDefault="0061086A" w:rsidP="0061086A">
      <w:pPr>
        <w:ind w:firstLineChars="100" w:firstLine="240"/>
        <w:rPr>
          <w:lang w:eastAsia="zh-CN"/>
        </w:rPr>
      </w:pPr>
      <w:r>
        <w:rPr>
          <w:lang w:eastAsia="zh-CN"/>
        </w:rPr>
        <w:t>},</w:t>
      </w:r>
    </w:p>
    <w:p w14:paraId="08532631" w14:textId="77777777" w:rsidR="0061086A" w:rsidRDefault="0061086A" w:rsidP="0061086A">
      <w:pPr>
        <w:ind w:firstLineChars="100" w:firstLine="240"/>
        <w:rPr>
          <w:lang w:eastAsia="zh-CN"/>
        </w:rPr>
      </w:pPr>
      <w:r>
        <w:rPr>
          <w:lang w:eastAsia="zh-CN"/>
        </w:rPr>
        <w:t>“label</w:t>
      </w:r>
      <w:r>
        <w:rPr>
          <w:rFonts w:hint="eastAsia"/>
          <w:lang w:eastAsia="zh-CN"/>
        </w:rPr>
        <w:t>Completeness</w:t>
      </w:r>
      <w:r>
        <w:rPr>
          <w:lang w:eastAsia="zh-CN"/>
        </w:rPr>
        <w:t>Com</w:t>
      </w:r>
      <w:r>
        <w:rPr>
          <w:rFonts w:hint="eastAsia"/>
          <w:lang w:eastAsia="zh-CN"/>
        </w:rPr>
        <w:t>mission</w:t>
      </w:r>
      <w:r>
        <w:rPr>
          <w:lang w:eastAsia="zh-CN"/>
        </w:rPr>
        <w:t>”: {</w:t>
      </w:r>
    </w:p>
    <w:p w14:paraId="78ECE257" w14:textId="26F2D148" w:rsidR="0061086A" w:rsidRDefault="0061086A" w:rsidP="0061086A">
      <w:pPr>
        <w:ind w:firstLineChars="100" w:firstLine="240"/>
        <w:rPr>
          <w:lang w:eastAsia="zh-CN"/>
        </w:rPr>
      </w:pPr>
      <w:r>
        <w:rPr>
          <w:rFonts w:hint="eastAsia"/>
          <w:lang w:eastAsia="zh-CN"/>
        </w:rPr>
        <w:t xml:space="preserve"> </w:t>
      </w:r>
      <w:r>
        <w:rPr>
          <w:lang w:eastAsia="zh-CN"/>
        </w:rPr>
        <w:t xml:space="preserve">   “measure”: “Percent of commission</w:t>
      </w:r>
      <w:r w:rsidR="00196D1E">
        <w:rPr>
          <w:lang w:eastAsia="zh-CN"/>
        </w:rPr>
        <w:t xml:space="preserve"> pixel</w:t>
      </w:r>
      <w:r>
        <w:rPr>
          <w:lang w:eastAsia="zh-CN"/>
        </w:rPr>
        <w:t xml:space="preserve"> labels”,</w:t>
      </w:r>
    </w:p>
    <w:p w14:paraId="32B41AD1" w14:textId="27138E78" w:rsidR="0061086A" w:rsidRDefault="0061086A" w:rsidP="0061086A">
      <w:pPr>
        <w:ind w:firstLineChars="100" w:firstLine="240"/>
        <w:rPr>
          <w:lang w:eastAsia="zh-CN"/>
        </w:rPr>
      </w:pPr>
      <w:r>
        <w:rPr>
          <w:rFonts w:hint="eastAsia"/>
          <w:lang w:eastAsia="zh-CN"/>
        </w:rPr>
        <w:t xml:space="preserve"> </w:t>
      </w:r>
      <w:r>
        <w:rPr>
          <w:lang w:eastAsia="zh-CN"/>
        </w:rPr>
        <w:t xml:space="preserve">   “evaluationMethod”: “Compare sampled </w:t>
      </w:r>
      <w:r w:rsidR="00196D1E">
        <w:rPr>
          <w:lang w:eastAsia="zh-CN"/>
        </w:rPr>
        <w:t xml:space="preserve">pixel </w:t>
      </w:r>
      <w:r>
        <w:rPr>
          <w:lang w:eastAsia="zh-CN"/>
        </w:rPr>
        <w:t>labels against the ground truth and calculate the commission percent”,</w:t>
      </w:r>
    </w:p>
    <w:p w14:paraId="42759D77" w14:textId="77777777" w:rsidR="0061086A" w:rsidRDefault="0061086A" w:rsidP="0061086A">
      <w:pPr>
        <w:ind w:firstLineChars="200" w:firstLine="480"/>
        <w:rPr>
          <w:lang w:eastAsia="zh-CN"/>
        </w:rPr>
      </w:pPr>
      <w:r>
        <w:rPr>
          <w:lang w:eastAsia="zh-CN"/>
        </w:rPr>
        <w:t>“result”: “1 percent”</w:t>
      </w:r>
    </w:p>
    <w:p w14:paraId="6C39BF44" w14:textId="77777777" w:rsidR="006E5EC3" w:rsidRDefault="006E5EC3" w:rsidP="006E5EC3">
      <w:pPr>
        <w:ind w:firstLineChars="100" w:firstLine="240"/>
        <w:rPr>
          <w:lang w:eastAsia="zh-CN"/>
        </w:rPr>
      </w:pPr>
      <w:r>
        <w:rPr>
          <w:lang w:eastAsia="zh-CN"/>
        </w:rPr>
        <w:t>},</w:t>
      </w:r>
    </w:p>
    <w:p w14:paraId="7E6B964D" w14:textId="77777777" w:rsidR="006E5EC3" w:rsidRDefault="006E5EC3" w:rsidP="006E5EC3">
      <w:pPr>
        <w:ind w:firstLineChars="100" w:firstLine="240"/>
        <w:rPr>
          <w:lang w:eastAsia="zh-CN"/>
        </w:rPr>
      </w:pPr>
      <w:r>
        <w:rPr>
          <w:lang w:eastAsia="zh-CN"/>
        </w:rPr>
        <w:t>“classBalanceDegree”: {</w:t>
      </w:r>
    </w:p>
    <w:p w14:paraId="0071F8E5" w14:textId="77777777" w:rsidR="006E5EC3" w:rsidRDefault="006E5EC3" w:rsidP="006E5EC3">
      <w:pPr>
        <w:ind w:firstLineChars="100" w:firstLine="240"/>
        <w:rPr>
          <w:lang w:eastAsia="zh-CN"/>
        </w:rPr>
      </w:pPr>
      <w:r>
        <w:rPr>
          <w:rFonts w:hint="eastAsia"/>
          <w:lang w:eastAsia="zh-CN"/>
        </w:rPr>
        <w:t xml:space="preserve"> </w:t>
      </w:r>
      <w:r>
        <w:rPr>
          <w:lang w:eastAsia="zh-CN"/>
        </w:rPr>
        <w:t xml:space="preserve">   “measure”: “Degree of label class balance”,</w:t>
      </w:r>
    </w:p>
    <w:p w14:paraId="2F66127A" w14:textId="77777777" w:rsidR="006E5EC3" w:rsidRDefault="006E5EC3" w:rsidP="006E5EC3">
      <w:pPr>
        <w:ind w:firstLineChars="100" w:firstLine="240"/>
        <w:rPr>
          <w:lang w:eastAsia="zh-CN"/>
        </w:rPr>
      </w:pPr>
      <w:r>
        <w:rPr>
          <w:rFonts w:hint="eastAsia"/>
          <w:lang w:eastAsia="zh-CN"/>
        </w:rPr>
        <w:t xml:space="preserve"> </w:t>
      </w:r>
      <w:r>
        <w:rPr>
          <w:lang w:eastAsia="zh-CN"/>
        </w:rPr>
        <w:t xml:space="preserve">   “evaluationMethod”: “Count the number of labels in each class and calculate the </w:t>
      </w:r>
      <w:r w:rsidRPr="00D94037">
        <w:rPr>
          <w:lang w:eastAsia="zh-CN"/>
        </w:rPr>
        <w:t>coefficient of variation</w:t>
      </w:r>
      <w:r>
        <w:rPr>
          <w:lang w:eastAsia="zh-CN"/>
        </w:rPr>
        <w:t>”,</w:t>
      </w:r>
    </w:p>
    <w:p w14:paraId="79DFAF61" w14:textId="77777777" w:rsidR="006E5EC3" w:rsidRDefault="006E5EC3" w:rsidP="006E5EC3">
      <w:pPr>
        <w:ind w:firstLineChars="200" w:firstLine="480"/>
        <w:rPr>
          <w:lang w:eastAsia="zh-CN"/>
        </w:rPr>
      </w:pPr>
      <w:r>
        <w:rPr>
          <w:lang w:eastAsia="zh-CN"/>
        </w:rPr>
        <w:t>“result”: “0.85”</w:t>
      </w:r>
    </w:p>
    <w:p w14:paraId="15581883" w14:textId="77777777" w:rsidR="006E5EC3" w:rsidRDefault="006E5EC3" w:rsidP="006E5EC3">
      <w:pPr>
        <w:ind w:firstLineChars="100" w:firstLine="240"/>
        <w:rPr>
          <w:lang w:eastAsia="zh-CN"/>
        </w:rPr>
      </w:pPr>
      <w:r>
        <w:rPr>
          <w:lang w:eastAsia="zh-CN"/>
        </w:rPr>
        <w:t>}</w:t>
      </w:r>
    </w:p>
    <w:p w14:paraId="1CF63235" w14:textId="6935BDF2" w:rsidR="00AD32C4" w:rsidRDefault="0061086A" w:rsidP="00B32192">
      <w:pPr>
        <w:rPr>
          <w:lang w:eastAsia="zh-CN"/>
        </w:rPr>
      </w:pPr>
      <w:r>
        <w:rPr>
          <w:lang w:eastAsia="zh-CN"/>
        </w:rPr>
        <w:t>}</w:t>
      </w:r>
    </w:p>
    <w:p w14:paraId="7AE167C1" w14:textId="1FBD7EAC" w:rsidR="00B32192" w:rsidRDefault="006D523A" w:rsidP="00B32192">
      <w:pPr>
        <w:pStyle w:val="2"/>
      </w:pPr>
      <w:bookmarkStart w:id="64" w:name="_Toc113876806"/>
      <w:r>
        <w:lastRenderedPageBreak/>
        <w:t>Requirements class</w:t>
      </w:r>
      <w:r>
        <w:rPr>
          <w:rFonts w:hint="eastAsia"/>
          <w:lang w:eastAsia="zh-CN"/>
        </w:rPr>
        <w:t>:</w:t>
      </w:r>
      <w:r>
        <w:rPr>
          <w:lang w:eastAsia="zh-CN"/>
        </w:rPr>
        <w:t xml:space="preserve"> </w:t>
      </w:r>
      <w:r w:rsidR="00B32192">
        <w:t>AI_TDChangeset</w:t>
      </w:r>
      <w:bookmarkEnd w:id="64"/>
    </w:p>
    <w:p w14:paraId="2E1AAF55" w14:textId="6FF4825B"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r w:rsidR="00F40FCC">
        <w:rPr>
          <w:lang w:eastAsia="zh-CN"/>
        </w:rPr>
        <w:t>AI_TDChangeset module</w:t>
      </w:r>
      <w:r>
        <w:rPr>
          <w:lang w:eastAsia="zh-CN"/>
        </w:rPr>
        <w:t>, which is based on the current version of the UML model presented in the TrainingDML-AI Part1: Conceptual Model Standard.</w:t>
      </w:r>
    </w:p>
    <w:tbl>
      <w:tblPr>
        <w:tblStyle w:val="ad"/>
        <w:tblW w:w="0" w:type="auto"/>
        <w:tblLook w:val="04A0" w:firstRow="1" w:lastRow="0" w:firstColumn="1" w:lastColumn="0" w:noHBand="0" w:noVBand="1"/>
      </w:tblPr>
      <w:tblGrid>
        <w:gridCol w:w="4428"/>
        <w:gridCol w:w="4428"/>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14EA01DD" w:rsidR="005026D2" w:rsidRDefault="005026D2" w:rsidP="003A289F">
            <w:pPr>
              <w:rPr>
                <w:lang w:eastAsia="zh-CN"/>
              </w:rPr>
            </w:pPr>
            <w:r>
              <w:rPr>
                <w:rFonts w:hint="eastAsia"/>
                <w:lang w:eastAsia="zh-CN"/>
              </w:rPr>
              <w:t>/</w:t>
            </w:r>
            <w:r>
              <w:rPr>
                <w:lang w:eastAsia="zh-CN"/>
              </w:rPr>
              <w:t>req/ai-</w:t>
            </w:r>
            <w:r w:rsidR="00587CFC">
              <w:rPr>
                <w:lang w:eastAsia="zh-CN"/>
              </w:rPr>
              <w:t>td-changeset</w:t>
            </w:r>
          </w:p>
        </w:tc>
      </w:tr>
      <w:tr w:rsidR="005026D2" w14:paraId="3F14A5DE" w14:textId="77777777" w:rsidTr="003A289F">
        <w:tc>
          <w:tcPr>
            <w:tcW w:w="4428"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4428"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3A289F">
        <w:tc>
          <w:tcPr>
            <w:tcW w:w="4428" w:type="dxa"/>
          </w:tcPr>
          <w:p w14:paraId="162C1004" w14:textId="77777777" w:rsidR="005026D2" w:rsidRDefault="005026D2" w:rsidP="003A289F">
            <w:r>
              <w:rPr>
                <w:rFonts w:hint="eastAsia"/>
                <w:lang w:eastAsia="zh-CN"/>
              </w:rPr>
              <w:t>D</w:t>
            </w:r>
            <w:r>
              <w:rPr>
                <w:lang w:eastAsia="zh-CN"/>
              </w:rPr>
              <w:t>ependency</w:t>
            </w:r>
          </w:p>
        </w:tc>
        <w:tc>
          <w:tcPr>
            <w:tcW w:w="4428" w:type="dxa"/>
          </w:tcPr>
          <w:p w14:paraId="336F1F2E" w14:textId="036EED1E" w:rsidR="005026D2" w:rsidRDefault="00F43BDD" w:rsidP="003A289F">
            <w:r>
              <w:rPr>
                <w:rFonts w:hint="eastAsia"/>
                <w:lang w:eastAsia="zh-CN"/>
              </w:rPr>
              <w:t>/req/base</w:t>
            </w:r>
            <w:r w:rsidR="00BE49E1">
              <w:rPr>
                <w:rFonts w:hint="eastAsia"/>
                <w:lang w:eastAsia="zh-CN"/>
              </w:rPr>
              <w:t>/json-base-type</w:t>
            </w:r>
          </w:p>
        </w:tc>
      </w:tr>
      <w:tr w:rsidR="005026D2" w14:paraId="7E47EC12" w14:textId="77777777" w:rsidTr="003A289F">
        <w:tc>
          <w:tcPr>
            <w:tcW w:w="4428" w:type="dxa"/>
          </w:tcPr>
          <w:p w14:paraId="68406275" w14:textId="77777777" w:rsidR="005026D2" w:rsidRDefault="005026D2" w:rsidP="003A289F">
            <w:r>
              <w:rPr>
                <w:rFonts w:hint="eastAsia"/>
                <w:lang w:eastAsia="zh-CN"/>
              </w:rPr>
              <w:t>D</w:t>
            </w:r>
            <w:r>
              <w:rPr>
                <w:lang w:eastAsia="zh-CN"/>
              </w:rPr>
              <w:t>ependency</w:t>
            </w:r>
          </w:p>
        </w:tc>
        <w:tc>
          <w:tcPr>
            <w:tcW w:w="4428" w:type="dxa"/>
          </w:tcPr>
          <w:p w14:paraId="090E2256" w14:textId="69F3DB3B" w:rsidR="005026D2" w:rsidRDefault="00F43BDD" w:rsidP="003A289F">
            <w:r>
              <w:rPr>
                <w:rFonts w:hint="eastAsia"/>
                <w:lang w:eastAsia="zh-CN"/>
              </w:rPr>
              <w:t>/req/base</w:t>
            </w:r>
            <w:r w:rsidR="00BE49E1">
              <w:rPr>
                <w:rFonts w:hint="eastAsia"/>
                <w:lang w:eastAsia="zh-CN"/>
              </w:rPr>
              <w:t>/iso-metadata-type</w:t>
            </w:r>
          </w:p>
        </w:tc>
      </w:tr>
      <w:tr w:rsidR="005026D2" w14:paraId="3CD1429F" w14:textId="77777777" w:rsidTr="003A289F">
        <w:tc>
          <w:tcPr>
            <w:tcW w:w="4428" w:type="dxa"/>
          </w:tcPr>
          <w:p w14:paraId="28385C89" w14:textId="77777777" w:rsidR="005026D2" w:rsidRDefault="005026D2" w:rsidP="003A289F">
            <w:r>
              <w:rPr>
                <w:rFonts w:hint="eastAsia"/>
                <w:lang w:eastAsia="zh-CN"/>
              </w:rPr>
              <w:t>D</w:t>
            </w:r>
            <w:r>
              <w:rPr>
                <w:lang w:eastAsia="zh-CN"/>
              </w:rPr>
              <w:t>ependency</w:t>
            </w:r>
          </w:p>
        </w:tc>
        <w:tc>
          <w:tcPr>
            <w:tcW w:w="4428" w:type="dxa"/>
            <w:vAlign w:val="center"/>
          </w:tcPr>
          <w:p w14:paraId="1542C020" w14:textId="71D645E2" w:rsidR="005026D2" w:rsidRDefault="00EE6F02" w:rsidP="003A289F">
            <w:pPr>
              <w:rPr>
                <w:lang w:eastAsia="zh-CN"/>
              </w:rPr>
            </w:pPr>
            <w:r>
              <w:rPr>
                <w:rFonts w:hint="eastAsia"/>
                <w:lang w:eastAsia="zh-CN"/>
              </w:rPr>
              <w:t>/</w:t>
            </w:r>
            <w:r>
              <w:rPr>
                <w:lang w:eastAsia="zh-CN"/>
              </w:rPr>
              <w:t>req/td-training-data</w:t>
            </w:r>
          </w:p>
        </w:tc>
      </w:tr>
      <w:tr w:rsidR="005026D2" w14:paraId="4EBB4917" w14:textId="77777777" w:rsidTr="003A289F">
        <w:tc>
          <w:tcPr>
            <w:tcW w:w="4428" w:type="dxa"/>
          </w:tcPr>
          <w:p w14:paraId="33440801" w14:textId="77777777" w:rsidR="005026D2" w:rsidRPr="00087D9B" w:rsidRDefault="005026D2" w:rsidP="003A289F">
            <w:pPr>
              <w:rPr>
                <w:lang w:eastAsia="zh-CN"/>
              </w:rPr>
            </w:pPr>
            <w:r>
              <w:rPr>
                <w:lang w:eastAsia="zh-CN"/>
              </w:rPr>
              <w:t>Requirement</w:t>
            </w:r>
          </w:p>
        </w:tc>
        <w:tc>
          <w:tcPr>
            <w:tcW w:w="4428" w:type="dxa"/>
            <w:vAlign w:val="center"/>
          </w:tcPr>
          <w:p w14:paraId="53F3E594" w14:textId="74CF733B" w:rsidR="005026D2" w:rsidRDefault="006918D9" w:rsidP="003A289F">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An AI_</w:t>
      </w:r>
      <w:r w:rsidR="0079093D">
        <w:rPr>
          <w:lang w:val="en-GB" w:eastAsia="zh-CN"/>
        </w:rPr>
        <w:t>TDChangeset</w:t>
      </w:r>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d"/>
        <w:tblW w:w="0" w:type="auto"/>
        <w:tblLook w:val="04A0" w:firstRow="1" w:lastRow="0" w:firstColumn="1" w:lastColumn="0" w:noHBand="0" w:noVBand="1"/>
      </w:tblPr>
      <w:tblGrid>
        <w:gridCol w:w="1668"/>
        <w:gridCol w:w="7188"/>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32BB6B2E"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1EC96976"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0"/>
        <w:keepNext/>
        <w:jc w:val="center"/>
      </w:pPr>
      <w:bookmarkStart w:id="65" w:name="_Ref112426759"/>
      <w:r>
        <w:t xml:space="preserve">Table </w:t>
      </w:r>
      <w:fldSimple w:instr=" SEQ Table \* ARABIC ">
        <w:r w:rsidR="000D67EA">
          <w:rPr>
            <w:noProof/>
          </w:rPr>
          <w:t>21</w:t>
        </w:r>
      </w:fldSimple>
      <w:bookmarkEnd w:id="65"/>
      <w:r>
        <w:t xml:space="preserve"> AI_</w:t>
      </w:r>
      <w:r w:rsidRPr="008103B1">
        <w:rPr>
          <w:lang w:val="en-GB" w:eastAsia="zh-CN"/>
        </w:rPr>
        <w:t xml:space="preserve"> </w:t>
      </w:r>
      <w:r w:rsidR="00C17CAA">
        <w:rPr>
          <w:lang w:val="en-GB" w:eastAsia="zh-CN"/>
        </w:rPr>
        <w:t>TDChangeset</w:t>
      </w:r>
      <w:r>
        <w:t xml:space="preserve"> properties</w:t>
      </w:r>
    </w:p>
    <w:tbl>
      <w:tblPr>
        <w:tblStyle w:val="ad"/>
        <w:tblW w:w="0" w:type="auto"/>
        <w:tblLook w:val="04A0" w:firstRow="1" w:lastRow="0" w:firstColumn="1" w:lastColumn="0" w:noHBand="0" w:noVBand="1"/>
      </w:tblPr>
      <w:tblGrid>
        <w:gridCol w:w="2280"/>
        <w:gridCol w:w="1951"/>
        <w:gridCol w:w="2682"/>
        <w:gridCol w:w="1943"/>
      </w:tblGrid>
      <w:tr w:rsidR="00676087" w14:paraId="0022619B" w14:textId="77777777" w:rsidTr="004D6098">
        <w:tc>
          <w:tcPr>
            <w:tcW w:w="2280" w:type="dxa"/>
            <w:vAlign w:val="center"/>
          </w:tcPr>
          <w:p w14:paraId="51D5E00C" w14:textId="77777777" w:rsidR="00676087" w:rsidRPr="009A6478" w:rsidRDefault="00676087" w:rsidP="003A289F">
            <w:pPr>
              <w:jc w:val="center"/>
              <w:rPr>
                <w:b/>
                <w:bCs/>
              </w:rPr>
            </w:pPr>
            <w:r w:rsidRPr="009A6478">
              <w:rPr>
                <w:b/>
                <w:bCs/>
              </w:rPr>
              <w:t>JSON Property</w:t>
            </w:r>
          </w:p>
        </w:tc>
        <w:tc>
          <w:tcPr>
            <w:tcW w:w="1951" w:type="dxa"/>
            <w:vAlign w:val="center"/>
          </w:tcPr>
          <w:p w14:paraId="15010BBF" w14:textId="77777777" w:rsidR="00676087" w:rsidRPr="009A6478" w:rsidRDefault="00676087" w:rsidP="003A289F">
            <w:pPr>
              <w:jc w:val="center"/>
              <w:rPr>
                <w:b/>
                <w:bCs/>
              </w:rPr>
            </w:pPr>
            <w:r w:rsidRPr="009A6478">
              <w:rPr>
                <w:b/>
                <w:bCs/>
              </w:rPr>
              <w:t>Definition</w:t>
            </w:r>
          </w:p>
        </w:tc>
        <w:tc>
          <w:tcPr>
            <w:tcW w:w="2682" w:type="dxa"/>
            <w:vAlign w:val="center"/>
          </w:tcPr>
          <w:p w14:paraId="642C5AA1" w14:textId="77777777" w:rsidR="00676087" w:rsidRPr="009A6478" w:rsidRDefault="00676087" w:rsidP="003A289F">
            <w:pPr>
              <w:jc w:val="center"/>
              <w:rPr>
                <w:b/>
                <w:bCs/>
              </w:rPr>
            </w:pPr>
            <w:r w:rsidRPr="009A6478">
              <w:rPr>
                <w:b/>
                <w:bCs/>
              </w:rPr>
              <w:t>Data type and values</w:t>
            </w:r>
          </w:p>
        </w:tc>
        <w:tc>
          <w:tcPr>
            <w:tcW w:w="1943"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4D6098">
        <w:tc>
          <w:tcPr>
            <w:tcW w:w="2280"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951"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82" w:type="dxa"/>
            <w:vAlign w:val="center"/>
          </w:tcPr>
          <w:p w14:paraId="7E74AD0A" w14:textId="407BE252" w:rsidR="00676087" w:rsidRDefault="00676087" w:rsidP="003A289F">
            <w:pPr>
              <w:rPr>
                <w:lang w:eastAsia="zh-CN"/>
              </w:rPr>
            </w:pPr>
            <w:r>
              <w:rPr>
                <w:lang w:eastAsia="zh-CN"/>
              </w:rPr>
              <w:t>“</w:t>
            </w:r>
            <w:r w:rsidR="00C17CAA">
              <w:rPr>
                <w:lang w:eastAsia="zh-CN"/>
              </w:rPr>
              <w:t>TDChangeset</w:t>
            </w:r>
            <w:r>
              <w:rPr>
                <w:lang w:eastAsia="zh-CN"/>
              </w:rPr>
              <w:t>”</w:t>
            </w:r>
          </w:p>
        </w:tc>
        <w:tc>
          <w:tcPr>
            <w:tcW w:w="1943"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4D6098">
        <w:tc>
          <w:tcPr>
            <w:tcW w:w="2280" w:type="dxa"/>
            <w:vAlign w:val="center"/>
          </w:tcPr>
          <w:p w14:paraId="2788A56F" w14:textId="04157A53" w:rsidR="004D6098" w:rsidRDefault="004D6098" w:rsidP="004D6098">
            <w:pPr>
              <w:rPr>
                <w:lang w:eastAsia="zh-CN"/>
              </w:rPr>
            </w:pPr>
            <w:r>
              <w:rPr>
                <w:lang w:eastAsia="zh-CN"/>
              </w:rPr>
              <w:t>id</w:t>
            </w:r>
          </w:p>
        </w:tc>
        <w:tc>
          <w:tcPr>
            <w:tcW w:w="1951"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82"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943"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4D6098">
        <w:tc>
          <w:tcPr>
            <w:tcW w:w="2280" w:type="dxa"/>
            <w:vAlign w:val="center"/>
          </w:tcPr>
          <w:p w14:paraId="4253BDDA" w14:textId="4702758E" w:rsidR="004D6098" w:rsidRDefault="004D6098" w:rsidP="004D6098">
            <w:pPr>
              <w:rPr>
                <w:lang w:eastAsia="zh-CN"/>
              </w:rPr>
            </w:pPr>
            <w:r>
              <w:rPr>
                <w:rFonts w:hint="eastAsia"/>
                <w:lang w:eastAsia="zh-CN"/>
              </w:rPr>
              <w:t>datasetId</w:t>
            </w:r>
          </w:p>
        </w:tc>
        <w:tc>
          <w:tcPr>
            <w:tcW w:w="1951"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82" w:type="dxa"/>
            <w:vAlign w:val="center"/>
          </w:tcPr>
          <w:p w14:paraId="237E9963" w14:textId="0EFB876E"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943" w:type="dxa"/>
          </w:tcPr>
          <w:p w14:paraId="4ACF299B" w14:textId="3E6AB688" w:rsidR="004D6098" w:rsidRDefault="00152209" w:rsidP="004D6098">
            <w:pPr>
              <w:rPr>
                <w:lang w:eastAsia="zh-CN"/>
              </w:rPr>
            </w:pPr>
            <w:r>
              <w:rPr>
                <w:rFonts w:hint="eastAsia"/>
                <w:lang w:eastAsia="zh-CN"/>
              </w:rPr>
              <w:t>M</w:t>
            </w:r>
            <w:r>
              <w:rPr>
                <w:lang w:eastAsia="zh-CN"/>
              </w:rPr>
              <w:t>andatory</w:t>
            </w:r>
          </w:p>
        </w:tc>
      </w:tr>
      <w:tr w:rsidR="004D6098" w14:paraId="44FB0659" w14:textId="77777777" w:rsidTr="004D6098">
        <w:tc>
          <w:tcPr>
            <w:tcW w:w="2280" w:type="dxa"/>
            <w:vAlign w:val="center"/>
          </w:tcPr>
          <w:p w14:paraId="4291A84C" w14:textId="4464934A" w:rsidR="004D6098" w:rsidRDefault="004D6098" w:rsidP="004D6098">
            <w:pPr>
              <w:rPr>
                <w:lang w:eastAsia="zh-CN"/>
              </w:rPr>
            </w:pPr>
            <w:r>
              <w:rPr>
                <w:rFonts w:hint="eastAsia"/>
                <w:lang w:eastAsia="zh-CN"/>
              </w:rPr>
              <w:t>changeCount</w:t>
            </w:r>
          </w:p>
        </w:tc>
        <w:tc>
          <w:tcPr>
            <w:tcW w:w="1951" w:type="dxa"/>
            <w:vAlign w:val="center"/>
          </w:tcPr>
          <w:p w14:paraId="68F24838" w14:textId="1A2340B0" w:rsidR="004D6098" w:rsidRDefault="004D6098" w:rsidP="004D6098">
            <w:pPr>
              <w:rPr>
                <w:lang w:eastAsia="zh-CN"/>
              </w:rPr>
            </w:pPr>
            <w:r>
              <w:rPr>
                <w:rFonts w:hint="eastAsia"/>
                <w:lang w:eastAsia="zh-CN"/>
              </w:rPr>
              <w:t xml:space="preserve">Total number of changed training </w:t>
            </w:r>
            <w:r>
              <w:rPr>
                <w:rFonts w:hint="eastAsia"/>
                <w:lang w:eastAsia="zh-CN"/>
              </w:rPr>
              <w:lastRenderedPageBreak/>
              <w:t>samples</w:t>
            </w:r>
            <w:r>
              <w:rPr>
                <w:lang w:eastAsia="zh-CN"/>
              </w:rPr>
              <w:t>.</w:t>
            </w:r>
          </w:p>
        </w:tc>
        <w:tc>
          <w:tcPr>
            <w:tcW w:w="2682" w:type="dxa"/>
            <w:vAlign w:val="center"/>
          </w:tcPr>
          <w:p w14:paraId="31C979AA" w14:textId="628746B9" w:rsidR="004D6098" w:rsidRDefault="004D6098" w:rsidP="004D6098">
            <w:pPr>
              <w:rPr>
                <w:lang w:eastAsia="zh-CN"/>
              </w:rPr>
            </w:pPr>
            <w:r>
              <w:rPr>
                <w:lang w:eastAsia="zh-CN"/>
              </w:rPr>
              <w:lastRenderedPageBreak/>
              <w:t>Int</w:t>
            </w:r>
            <w:r>
              <w:rPr>
                <w:rFonts w:hint="eastAsia"/>
                <w:lang w:eastAsia="zh-CN"/>
              </w:rPr>
              <w:t xml:space="preserve"> [</w:t>
            </w:r>
            <w:r>
              <w:rPr>
                <w:lang w:eastAsia="zh-CN"/>
              </w:rPr>
              <w:t>1..1</w:t>
            </w:r>
            <w:r>
              <w:rPr>
                <w:rFonts w:hint="eastAsia"/>
                <w:lang w:eastAsia="zh-CN"/>
              </w:rPr>
              <w:t>]</w:t>
            </w:r>
          </w:p>
        </w:tc>
        <w:tc>
          <w:tcPr>
            <w:tcW w:w="1943" w:type="dxa"/>
          </w:tcPr>
          <w:p w14:paraId="194D4920" w14:textId="1EE95D5E" w:rsidR="004D6098" w:rsidRDefault="00152209" w:rsidP="004D6098">
            <w:pPr>
              <w:rPr>
                <w:lang w:eastAsia="zh-CN"/>
              </w:rPr>
            </w:pPr>
            <w:r>
              <w:rPr>
                <w:rFonts w:hint="eastAsia"/>
                <w:lang w:eastAsia="zh-CN"/>
              </w:rPr>
              <w:t>M</w:t>
            </w:r>
            <w:r>
              <w:rPr>
                <w:lang w:eastAsia="zh-CN"/>
              </w:rPr>
              <w:t>andatory</w:t>
            </w:r>
          </w:p>
        </w:tc>
      </w:tr>
      <w:tr w:rsidR="004D6098" w14:paraId="20937BCB" w14:textId="77777777" w:rsidTr="004D6098">
        <w:tc>
          <w:tcPr>
            <w:tcW w:w="2280" w:type="dxa"/>
            <w:vAlign w:val="center"/>
          </w:tcPr>
          <w:p w14:paraId="5EB01A28" w14:textId="61735B64" w:rsidR="004D6098" w:rsidRDefault="004D6098" w:rsidP="004D6098">
            <w:pPr>
              <w:rPr>
                <w:lang w:eastAsia="zh-CN"/>
              </w:rPr>
            </w:pPr>
            <w:r>
              <w:rPr>
                <w:rFonts w:hint="eastAsia"/>
                <w:lang w:eastAsia="zh-CN"/>
              </w:rPr>
              <w:lastRenderedPageBreak/>
              <w:t>createdTime</w:t>
            </w:r>
          </w:p>
        </w:tc>
        <w:tc>
          <w:tcPr>
            <w:tcW w:w="1951" w:type="dxa"/>
            <w:vAlign w:val="center"/>
          </w:tcPr>
          <w:p w14:paraId="24E863A0" w14:textId="55756073" w:rsidR="004D6098" w:rsidRDefault="004D6098" w:rsidP="004D6098">
            <w:pPr>
              <w:rPr>
                <w:lang w:eastAsia="zh-CN"/>
              </w:rPr>
            </w:pPr>
            <w:r>
              <w:rPr>
                <w:rFonts w:hint="eastAsia"/>
                <w:lang w:eastAsia="zh-CN"/>
              </w:rPr>
              <w:t>Created time of the changeset.</w:t>
            </w:r>
          </w:p>
        </w:tc>
        <w:tc>
          <w:tcPr>
            <w:tcW w:w="2682" w:type="dxa"/>
            <w:vAlign w:val="center"/>
          </w:tcPr>
          <w:p w14:paraId="0242A49B" w14:textId="7AB11726" w:rsidR="004D6098" w:rsidRDefault="004D6098" w:rsidP="004D6098">
            <w:pPr>
              <w:rPr>
                <w:lang w:eastAsia="zh-CN"/>
              </w:rPr>
            </w:pPr>
            <w:r>
              <w:rPr>
                <w:rFonts w:hint="eastAsia"/>
                <w:lang w:eastAsia="zh-CN"/>
              </w:rPr>
              <w:t>DateTime [</w:t>
            </w:r>
            <w:r>
              <w:rPr>
                <w:lang w:eastAsia="zh-CN"/>
              </w:rPr>
              <w:t>0..1</w:t>
            </w:r>
            <w:r>
              <w:rPr>
                <w:rFonts w:hint="eastAsia"/>
                <w:lang w:eastAsia="zh-CN"/>
              </w:rPr>
              <w:t>]</w:t>
            </w:r>
          </w:p>
        </w:tc>
        <w:tc>
          <w:tcPr>
            <w:tcW w:w="1943" w:type="dxa"/>
          </w:tcPr>
          <w:p w14:paraId="51B1799E" w14:textId="2C8E0C55" w:rsidR="004D6098" w:rsidRDefault="00152209" w:rsidP="004D6098">
            <w:pPr>
              <w:rPr>
                <w:lang w:eastAsia="zh-CN"/>
              </w:rPr>
            </w:pPr>
            <w:r>
              <w:rPr>
                <w:rFonts w:hint="eastAsia"/>
                <w:lang w:eastAsia="zh-CN"/>
              </w:rPr>
              <w:t>O</w:t>
            </w:r>
            <w:r>
              <w:rPr>
                <w:lang w:eastAsia="zh-CN"/>
              </w:rPr>
              <w:t>ptional</w:t>
            </w:r>
          </w:p>
        </w:tc>
      </w:tr>
      <w:tr w:rsidR="00152209" w14:paraId="3C6EEC78" w14:textId="77777777" w:rsidTr="004D6098">
        <w:tc>
          <w:tcPr>
            <w:tcW w:w="2280" w:type="dxa"/>
            <w:vAlign w:val="center"/>
          </w:tcPr>
          <w:p w14:paraId="02EBF945" w14:textId="2185FF8B" w:rsidR="00152209" w:rsidRDefault="00152209" w:rsidP="00152209">
            <w:pPr>
              <w:rPr>
                <w:lang w:eastAsia="zh-CN"/>
              </w:rPr>
            </w:pPr>
            <w:r>
              <w:rPr>
                <w:lang w:eastAsia="zh-CN"/>
              </w:rPr>
              <w:t>a</w:t>
            </w:r>
            <w:r>
              <w:rPr>
                <w:rFonts w:hint="eastAsia"/>
                <w:lang w:eastAsia="zh-CN"/>
              </w:rPr>
              <w:t>dd</w:t>
            </w:r>
          </w:p>
        </w:tc>
        <w:tc>
          <w:tcPr>
            <w:tcW w:w="1951" w:type="dxa"/>
            <w:vAlign w:val="center"/>
          </w:tcPr>
          <w:p w14:paraId="31C68683" w14:textId="130204AE" w:rsidR="00152209" w:rsidRDefault="00152209" w:rsidP="00152209">
            <w:pPr>
              <w:rPr>
                <w:lang w:eastAsia="zh-CN"/>
              </w:rPr>
            </w:pPr>
            <w:r>
              <w:rPr>
                <w:rFonts w:hint="eastAsia"/>
                <w:lang w:eastAsia="zh-CN"/>
              </w:rPr>
              <w:t>Added training samples.</w:t>
            </w:r>
          </w:p>
        </w:tc>
        <w:tc>
          <w:tcPr>
            <w:tcW w:w="2682" w:type="dxa"/>
            <w:vAlign w:val="center"/>
          </w:tcPr>
          <w:p w14:paraId="28231D25" w14:textId="32CDA64E" w:rsidR="00152209" w:rsidRDefault="00152209" w:rsidP="00152209">
            <w:pPr>
              <w:rPr>
                <w:lang w:eastAsia="zh-CN"/>
              </w:rPr>
            </w:pPr>
            <w:r>
              <w:rPr>
                <w:rFonts w:hint="eastAsia"/>
                <w:lang w:eastAsia="zh-CN"/>
              </w:rPr>
              <w:t>AI_TrainingDat</w:t>
            </w:r>
            <w:r>
              <w:rPr>
                <w:lang w:eastAsia="zh-CN"/>
              </w:rPr>
              <w:t>a [0..*]</w:t>
            </w:r>
          </w:p>
        </w:tc>
        <w:tc>
          <w:tcPr>
            <w:tcW w:w="1943" w:type="dxa"/>
          </w:tcPr>
          <w:p w14:paraId="6621DED8" w14:textId="00A108B4" w:rsidR="00152209" w:rsidRDefault="00152209" w:rsidP="00152209">
            <w:pPr>
              <w:rPr>
                <w:lang w:eastAsia="zh-CN"/>
              </w:rPr>
            </w:pPr>
            <w:r>
              <w:rPr>
                <w:rFonts w:hint="eastAsia"/>
                <w:lang w:eastAsia="zh-CN"/>
              </w:rPr>
              <w:t>O</w:t>
            </w:r>
            <w:r>
              <w:rPr>
                <w:lang w:eastAsia="zh-CN"/>
              </w:rPr>
              <w:t>ptional</w:t>
            </w:r>
          </w:p>
        </w:tc>
      </w:tr>
      <w:tr w:rsidR="00152209" w14:paraId="57760D54" w14:textId="77777777" w:rsidTr="004D6098">
        <w:tc>
          <w:tcPr>
            <w:tcW w:w="2280" w:type="dxa"/>
            <w:vAlign w:val="center"/>
          </w:tcPr>
          <w:p w14:paraId="067295EF" w14:textId="2CA946C6" w:rsidR="00152209" w:rsidRDefault="00152209" w:rsidP="00152209">
            <w:pPr>
              <w:rPr>
                <w:lang w:eastAsia="zh-CN"/>
              </w:rPr>
            </w:pPr>
            <w:r>
              <w:rPr>
                <w:lang w:eastAsia="zh-CN"/>
              </w:rPr>
              <w:t>m</w:t>
            </w:r>
            <w:r>
              <w:rPr>
                <w:rFonts w:hint="eastAsia"/>
                <w:lang w:eastAsia="zh-CN"/>
              </w:rPr>
              <w:t>odify</w:t>
            </w:r>
          </w:p>
        </w:tc>
        <w:tc>
          <w:tcPr>
            <w:tcW w:w="1951" w:type="dxa"/>
            <w:vAlign w:val="center"/>
          </w:tcPr>
          <w:p w14:paraId="74EE993C" w14:textId="4F7A4613" w:rsidR="00152209" w:rsidRDefault="00152209" w:rsidP="00152209">
            <w:pPr>
              <w:rPr>
                <w:lang w:eastAsia="zh-CN"/>
              </w:rPr>
            </w:pPr>
            <w:r>
              <w:rPr>
                <w:rFonts w:hint="eastAsia"/>
                <w:lang w:eastAsia="zh-CN"/>
              </w:rPr>
              <w:t>Modified training samples.</w:t>
            </w:r>
          </w:p>
        </w:tc>
        <w:tc>
          <w:tcPr>
            <w:tcW w:w="2682" w:type="dxa"/>
            <w:vAlign w:val="center"/>
          </w:tcPr>
          <w:p w14:paraId="00798178" w14:textId="380B13CE" w:rsidR="00152209" w:rsidRDefault="00152209" w:rsidP="00152209">
            <w:pPr>
              <w:rPr>
                <w:lang w:eastAsia="zh-CN"/>
              </w:rPr>
            </w:pPr>
            <w:r>
              <w:rPr>
                <w:rFonts w:hint="eastAsia"/>
                <w:lang w:eastAsia="zh-CN"/>
              </w:rPr>
              <w:t>AI_TrainingDat</w:t>
            </w:r>
            <w:r>
              <w:rPr>
                <w:lang w:eastAsia="zh-CN"/>
              </w:rPr>
              <w:t>a [0..*]</w:t>
            </w:r>
          </w:p>
        </w:tc>
        <w:tc>
          <w:tcPr>
            <w:tcW w:w="1943" w:type="dxa"/>
          </w:tcPr>
          <w:p w14:paraId="50689702" w14:textId="49FF6F39" w:rsidR="00152209" w:rsidRDefault="00152209" w:rsidP="00152209">
            <w:pPr>
              <w:rPr>
                <w:lang w:eastAsia="zh-CN"/>
              </w:rPr>
            </w:pPr>
            <w:r>
              <w:rPr>
                <w:rFonts w:hint="eastAsia"/>
                <w:lang w:eastAsia="zh-CN"/>
              </w:rPr>
              <w:t>O</w:t>
            </w:r>
            <w:r>
              <w:rPr>
                <w:lang w:eastAsia="zh-CN"/>
              </w:rPr>
              <w:t>ptional</w:t>
            </w:r>
          </w:p>
        </w:tc>
      </w:tr>
      <w:tr w:rsidR="00152209" w14:paraId="37352874" w14:textId="77777777" w:rsidTr="004D6098">
        <w:tc>
          <w:tcPr>
            <w:tcW w:w="2280" w:type="dxa"/>
            <w:vAlign w:val="center"/>
          </w:tcPr>
          <w:p w14:paraId="637E5B57" w14:textId="60FF1849" w:rsidR="00152209" w:rsidRDefault="00152209" w:rsidP="00152209">
            <w:pPr>
              <w:rPr>
                <w:lang w:eastAsia="zh-CN"/>
              </w:rPr>
            </w:pPr>
            <w:r>
              <w:rPr>
                <w:lang w:eastAsia="zh-CN"/>
              </w:rPr>
              <w:t>d</w:t>
            </w:r>
            <w:r>
              <w:rPr>
                <w:rFonts w:hint="eastAsia"/>
                <w:lang w:eastAsia="zh-CN"/>
              </w:rPr>
              <w:t>elete</w:t>
            </w:r>
          </w:p>
        </w:tc>
        <w:tc>
          <w:tcPr>
            <w:tcW w:w="1951" w:type="dxa"/>
            <w:vAlign w:val="center"/>
          </w:tcPr>
          <w:p w14:paraId="01830614" w14:textId="52FD5110" w:rsidR="00152209" w:rsidRDefault="006E4C24" w:rsidP="00152209">
            <w:pPr>
              <w:rPr>
                <w:lang w:eastAsia="zh-CN"/>
              </w:rPr>
            </w:pPr>
            <w:r>
              <w:rPr>
                <w:rFonts w:hint="eastAsia"/>
                <w:lang w:eastAsia="zh-CN"/>
              </w:rPr>
              <w:t>Deleted training samples.</w:t>
            </w:r>
          </w:p>
        </w:tc>
        <w:tc>
          <w:tcPr>
            <w:tcW w:w="2682" w:type="dxa"/>
            <w:vAlign w:val="center"/>
          </w:tcPr>
          <w:p w14:paraId="1A8CEF35" w14:textId="29763CE6" w:rsidR="00152209" w:rsidRDefault="00152209" w:rsidP="00152209">
            <w:pPr>
              <w:rPr>
                <w:lang w:eastAsia="zh-CN"/>
              </w:rPr>
            </w:pPr>
            <w:r>
              <w:rPr>
                <w:rFonts w:hint="eastAsia"/>
                <w:lang w:eastAsia="zh-CN"/>
              </w:rPr>
              <w:t>AI_TrainingDat</w:t>
            </w:r>
            <w:r>
              <w:rPr>
                <w:lang w:eastAsia="zh-CN"/>
              </w:rPr>
              <w:t>a [0..*]</w:t>
            </w:r>
          </w:p>
        </w:tc>
        <w:tc>
          <w:tcPr>
            <w:tcW w:w="1943" w:type="dxa"/>
          </w:tcPr>
          <w:p w14:paraId="2BC171BD" w14:textId="24FCDF48" w:rsidR="00152209" w:rsidRDefault="006E4C24" w:rsidP="0015220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34E5C1EF" w:rsidR="00A650ED" w:rsidRDefault="00A650ED" w:rsidP="00A650ED">
      <w:pPr>
        <w:rPr>
          <w:lang w:eastAsia="zh-CN"/>
        </w:rPr>
      </w:pPr>
      <w:r>
        <w:rPr>
          <w:lang w:eastAsia="zh-CN"/>
        </w:rPr>
        <w:t xml:space="preserve">  “type”: “TDChangeset”,</w:t>
      </w:r>
    </w:p>
    <w:p w14:paraId="03F5F3B2" w14:textId="3EC85C88" w:rsidR="00A650ED" w:rsidRDefault="00A650ED" w:rsidP="00A650ED">
      <w:pPr>
        <w:rPr>
          <w:lang w:eastAsia="zh-CN"/>
        </w:rPr>
      </w:pPr>
      <w:r>
        <w:rPr>
          <w:lang w:eastAsia="zh-CN"/>
        </w:rPr>
        <w:t xml:space="preserve">  “id”: “changeset-dota_v1.5”,</w:t>
      </w:r>
    </w:p>
    <w:p w14:paraId="0D929E14" w14:textId="0C43A90B" w:rsidR="00A650ED" w:rsidRDefault="00A650ED" w:rsidP="00A650ED">
      <w:pPr>
        <w:rPr>
          <w:lang w:eastAsia="zh-CN"/>
        </w:rPr>
      </w:pPr>
      <w:r>
        <w:rPr>
          <w:lang w:eastAsia="zh-CN"/>
        </w:rPr>
        <w:t xml:space="preserve">  “datasetId”: “ota_v1.5”,</w:t>
      </w:r>
    </w:p>
    <w:p w14:paraId="4CC71166" w14:textId="67F03D7E" w:rsidR="00A650ED" w:rsidRDefault="00A650ED" w:rsidP="00A650ED">
      <w:pPr>
        <w:rPr>
          <w:lang w:eastAsia="zh-CN"/>
        </w:rPr>
      </w:pPr>
      <w:r>
        <w:rPr>
          <w:lang w:eastAsia="zh-CN"/>
        </w:rPr>
        <w:t xml:space="preserve">  “createdTime”: “2019”,</w:t>
      </w:r>
    </w:p>
    <w:p w14:paraId="0673F03B" w14:textId="5283F5E0" w:rsidR="008C6080" w:rsidRDefault="008C6080" w:rsidP="008C6080">
      <w:pPr>
        <w:rPr>
          <w:lang w:eastAsia="zh-CN"/>
        </w:rPr>
      </w:pPr>
      <w:r>
        <w:rPr>
          <w:lang w:eastAsia="zh-CN"/>
        </w:rPr>
        <w:t xml:space="preserve">  “</w:t>
      </w:r>
      <w:r>
        <w:rPr>
          <w:rFonts w:hint="eastAsia"/>
          <w:lang w:eastAsia="zh-CN"/>
        </w:rPr>
        <w:t>changeCount</w:t>
      </w:r>
      <w:r>
        <w:rPr>
          <w:lang w:eastAsia="zh-CN"/>
        </w:rPr>
        <w:t xml:space="preserve">”: </w:t>
      </w:r>
      <w:r w:rsidR="00627DB7">
        <w:rPr>
          <w:lang w:eastAsia="zh-CN"/>
        </w:rPr>
        <w:t>135</w:t>
      </w:r>
      <w:r>
        <w:rPr>
          <w:lang w:eastAsia="zh-CN"/>
        </w:rPr>
        <w:t xml:space="preserve">, </w:t>
      </w:r>
    </w:p>
    <w:p w14:paraId="0BF34F5F" w14:textId="406CDBAE" w:rsidR="00A650ED" w:rsidRDefault="00A650ED" w:rsidP="00A650ED">
      <w:pPr>
        <w:rPr>
          <w:lang w:eastAsia="zh-CN"/>
        </w:rPr>
      </w:pPr>
      <w:r>
        <w:rPr>
          <w:lang w:eastAsia="zh-CN"/>
        </w:rPr>
        <w:t xml:space="preserve">  “add”: [..],</w:t>
      </w:r>
    </w:p>
    <w:p w14:paraId="0F140CF0" w14:textId="12DF51F0" w:rsidR="00A650ED" w:rsidRDefault="00A650ED" w:rsidP="00A650ED">
      <w:pPr>
        <w:rPr>
          <w:lang w:eastAsia="zh-CN"/>
        </w:rPr>
      </w:pPr>
      <w:r>
        <w:rPr>
          <w:lang w:eastAsia="zh-CN"/>
        </w:rPr>
        <w:t xml:space="preserve">  “modify”: [..],</w:t>
      </w:r>
    </w:p>
    <w:p w14:paraId="2959700F" w14:textId="165CDDD9" w:rsidR="00A650ED" w:rsidRDefault="00A650ED" w:rsidP="00A650ED">
      <w:pPr>
        <w:rPr>
          <w:lang w:eastAsia="zh-CN"/>
        </w:rPr>
      </w:pPr>
      <w:r>
        <w:rPr>
          <w:lang w:eastAsia="zh-CN"/>
        </w:rPr>
        <w:t xml:space="preserve">  “delete”: [..],</w:t>
      </w:r>
    </w:p>
    <w:p w14:paraId="72486479" w14:textId="559D5007" w:rsidR="009A7B37" w:rsidRDefault="00A650ED" w:rsidP="00A650ED">
      <w:pPr>
        <w:rPr>
          <w:lang w:eastAsia="zh-CN"/>
        </w:rPr>
      </w:pPr>
      <w:r>
        <w:rPr>
          <w:lang w:eastAsia="zh-CN"/>
        </w:rPr>
        <w:t>}</w:t>
      </w:r>
      <w:r w:rsidR="009A7B37">
        <w:br w:type="page"/>
      </w:r>
    </w:p>
    <w:p w14:paraId="5DC5CD5E" w14:textId="77777777" w:rsidR="003B1118" w:rsidRPr="002A1B15" w:rsidRDefault="003B1118" w:rsidP="003B1118">
      <w:pPr>
        <w:pStyle w:val="Annex"/>
        <w:pageBreakBefore/>
        <w:numPr>
          <w:ilvl w:val="0"/>
          <w:numId w:val="8"/>
        </w:numPr>
        <w:ind w:left="431" w:hanging="431"/>
        <w:outlineLvl w:val="0"/>
      </w:pPr>
      <w:bookmarkStart w:id="66" w:name="_Toc110449430"/>
      <w:bookmarkStart w:id="67" w:name="_Toc113876807"/>
      <w:r w:rsidRPr="002A1B15">
        <w:lastRenderedPageBreak/>
        <w:t>Abstract Test Suite (Normative)</w:t>
      </w:r>
      <w:bookmarkEnd w:id="66"/>
      <w:bookmarkEnd w:id="67"/>
    </w:p>
    <w:p w14:paraId="2F6A1779" w14:textId="5EAC5531" w:rsidR="004328AC" w:rsidRDefault="004328AC" w:rsidP="004328AC">
      <w:pPr>
        <w:pStyle w:val="AnnexLevel2"/>
      </w:pPr>
      <w:bookmarkStart w:id="68" w:name="_Toc110449431"/>
      <w:bookmarkStart w:id="69" w:name="_Toc113876808"/>
      <w:bookmarkStart w:id="70" w:name="_Toc254961261"/>
      <w:bookmarkStart w:id="71" w:name="_Ref259545760"/>
      <w:bookmarkStart w:id="72" w:name="_Toc276720685"/>
      <w:bookmarkStart w:id="73" w:name="_Toc279341984"/>
      <w:bookmarkStart w:id="74" w:name="_Toc443461105"/>
      <w:bookmarkStart w:id="75" w:name="_Toc9996974"/>
      <w:bookmarkStart w:id="76" w:name="_Ref207532276"/>
      <w:bookmarkStart w:id="77" w:name="_Ref207532302"/>
      <w:bookmarkStart w:id="78" w:name="_Ref207532345"/>
      <w:bookmarkStart w:id="79" w:name="_Toc219622068"/>
      <w:r>
        <w:t>Introduction</w:t>
      </w:r>
      <w:bookmarkEnd w:id="68"/>
      <w:bookmarkEnd w:id="69"/>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78A697DC" w:rsidR="001D33EE" w:rsidRDefault="00FD264F" w:rsidP="001D33EE">
      <w:pPr>
        <w:pStyle w:val="AnnexLevel2"/>
      </w:pPr>
      <w:bookmarkStart w:id="80" w:name="_Toc113876809"/>
      <w:r>
        <w:t>Conformance class: ba</w:t>
      </w:r>
      <w:r w:rsidR="0022305E">
        <w:t>se</w:t>
      </w:r>
      <w:bookmarkEnd w:id="80"/>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d"/>
        <w:tblW w:w="0" w:type="auto"/>
        <w:tblLook w:val="04A0" w:firstRow="1" w:lastRow="0" w:firstColumn="1" w:lastColumn="0" w:noHBand="0" w:noVBand="1"/>
      </w:tblPr>
      <w:tblGrid>
        <w:gridCol w:w="2213"/>
        <w:gridCol w:w="1456"/>
        <w:gridCol w:w="5187"/>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6C021F8B"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F0E566A"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/json-base-type/data-time,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/json-base-type/url, /req</w:t>
            </w:r>
            <w:r>
              <w:rPr>
                <w:rFonts w:hint="eastAsia"/>
                <w:lang w:val="en-AU" w:eastAsia="zh-CN"/>
              </w:rPr>
              <w:t>/base</w:t>
            </w:r>
            <w:r>
              <w:rPr>
                <w:lang w:val="en-AU" w:eastAsia="zh-CN"/>
              </w:rPr>
              <w:t xml:space="preserve">/json-base-type/generic-attribute,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 xml:space="preserve">TraningDML-AI.json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1B053DB9" w:rsidR="00C854FF" w:rsidRDefault="0010236E" w:rsidP="00C854FF">
      <w:pPr>
        <w:pStyle w:val="AnnexLevel2"/>
      </w:pPr>
      <w:bookmarkStart w:id="81" w:name="_Toc113876810"/>
      <w:r>
        <w:t>Conformance class: AI_TrainingDataset</w:t>
      </w:r>
      <w:bookmarkEnd w:id="81"/>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d"/>
        <w:tblW w:w="0" w:type="auto"/>
        <w:tblLook w:val="04A0" w:firstRow="1" w:lastRow="0" w:firstColumn="1" w:lastColumn="0" w:noHBand="0" w:noVBand="1"/>
      </w:tblPr>
      <w:tblGrid>
        <w:gridCol w:w="2213"/>
        <w:gridCol w:w="1456"/>
        <w:gridCol w:w="5187"/>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A546BE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68529DA"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6A9189F7" w:rsidR="0010236E" w:rsidRDefault="0010236E" w:rsidP="0010236E">
      <w:pPr>
        <w:pStyle w:val="AnnexLevel2"/>
      </w:pPr>
      <w:bookmarkStart w:id="82" w:name="_Toc113876811"/>
      <w:r>
        <w:t>Conformance class: AI_TrainingData</w:t>
      </w:r>
      <w:bookmarkEnd w:id="82"/>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5C7A79F"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4C6B65A0"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1D371B37" w:rsidR="0010236E" w:rsidRDefault="0010236E" w:rsidP="0010236E">
      <w:pPr>
        <w:pStyle w:val="AnnexLevel2"/>
      </w:pPr>
      <w:bookmarkStart w:id="83" w:name="_Toc113876812"/>
      <w:r>
        <w:t>Conformance class: AI_Task</w:t>
      </w:r>
      <w:bookmarkEnd w:id="83"/>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7F512B2"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067D9F02"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7EC835A7" w:rsidR="0010236E" w:rsidRDefault="0010236E" w:rsidP="0010236E">
      <w:pPr>
        <w:pStyle w:val="AnnexLevel2"/>
      </w:pPr>
      <w:bookmarkStart w:id="84" w:name="_Toc113876813"/>
      <w:r>
        <w:t>Conformance class: AI_Label</w:t>
      </w:r>
      <w:bookmarkEnd w:id="84"/>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336C5BA0"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13B02426"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389745D7" w:rsidR="0010236E" w:rsidRDefault="0010236E" w:rsidP="0010236E">
      <w:pPr>
        <w:pStyle w:val="AnnexLevel2"/>
      </w:pPr>
      <w:bookmarkStart w:id="85" w:name="_Toc113876814"/>
      <w:r>
        <w:lastRenderedPageBreak/>
        <w:t>Conformance class: AI_Labeling</w:t>
      </w:r>
      <w:bookmarkEnd w:id="85"/>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171AFF0"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15F9B4CB"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65958C46" w14:textId="520F5FF6" w:rsidR="0010236E" w:rsidRDefault="0010236E" w:rsidP="0010236E">
      <w:pPr>
        <w:pStyle w:val="AnnexLevel2"/>
      </w:pPr>
      <w:bookmarkStart w:id="86" w:name="_Toc113876815"/>
      <w:r>
        <w:t>Conformance class: AI_TDQuality</w:t>
      </w:r>
      <w:bookmarkEnd w:id="86"/>
    </w:p>
    <w:p w14:paraId="052F78AE" w14:textId="7AE12B4A" w:rsidR="0010236E" w:rsidRDefault="00070B10" w:rsidP="00070B10">
      <w:pPr>
        <w:pStyle w:val="af"/>
        <w:ind w:firstLineChars="0" w:firstLine="0"/>
      </w:pPr>
      <w:r w:rsidRPr="00070B10">
        <w:t xml:space="preserve">This conformance class tests the </w:t>
      </w:r>
      <w:r>
        <w:t>TD quality</w:t>
      </w:r>
      <w:r w:rsidRPr="00070B10">
        <w:t xml:space="preserve"> object</w:t>
      </w:r>
      <w:r w:rsidR="00A521B2">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A521B2" w14:paraId="54FCD213" w14:textId="77777777" w:rsidTr="003A289F">
        <w:tc>
          <w:tcPr>
            <w:tcW w:w="2213" w:type="dxa"/>
          </w:tcPr>
          <w:p w14:paraId="51C7471E" w14:textId="77777777" w:rsidR="00A521B2" w:rsidRDefault="00A521B2" w:rsidP="003A289F">
            <w:pPr>
              <w:rPr>
                <w:lang w:val="en-AU" w:eastAsia="zh-CN"/>
              </w:rPr>
            </w:pPr>
            <w:r>
              <w:rPr>
                <w:lang w:val="en-AU" w:eastAsia="zh-CN"/>
              </w:rPr>
              <w:t>Conformance Class</w:t>
            </w:r>
          </w:p>
        </w:tc>
        <w:tc>
          <w:tcPr>
            <w:tcW w:w="6643" w:type="dxa"/>
            <w:gridSpan w:val="2"/>
          </w:tcPr>
          <w:p w14:paraId="65003BA3" w14:textId="5E7FFF8A" w:rsidR="00A521B2" w:rsidRDefault="00A521B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ai-td-quality</w:t>
            </w:r>
          </w:p>
        </w:tc>
      </w:tr>
      <w:tr w:rsidR="00A521B2" w14:paraId="745EE5B5" w14:textId="77777777" w:rsidTr="003A289F">
        <w:tc>
          <w:tcPr>
            <w:tcW w:w="2213" w:type="dxa"/>
          </w:tcPr>
          <w:p w14:paraId="02141865" w14:textId="77777777" w:rsidR="00A521B2" w:rsidRDefault="00A521B2" w:rsidP="003A289F">
            <w:pPr>
              <w:rPr>
                <w:lang w:val="en-AU" w:eastAsia="en-AU"/>
              </w:rPr>
            </w:pPr>
            <w:r>
              <w:rPr>
                <w:rFonts w:hint="eastAsia"/>
                <w:lang w:val="en-AU" w:eastAsia="zh-CN"/>
              </w:rPr>
              <w:t>Requirement</w:t>
            </w:r>
            <w:r>
              <w:rPr>
                <w:lang w:val="en-AU" w:eastAsia="zh-CN"/>
              </w:rPr>
              <w:t>s</w:t>
            </w:r>
          </w:p>
        </w:tc>
        <w:tc>
          <w:tcPr>
            <w:tcW w:w="6643" w:type="dxa"/>
            <w:gridSpan w:val="2"/>
          </w:tcPr>
          <w:p w14:paraId="57F886F9" w14:textId="20C4372B" w:rsidR="00A521B2" w:rsidRDefault="00A521B2" w:rsidP="003A289F">
            <w:pPr>
              <w:rPr>
                <w:lang w:val="en-AU" w:eastAsia="en-AU"/>
              </w:rPr>
            </w:pPr>
            <w:r>
              <w:rPr>
                <w:rFonts w:hint="eastAsia"/>
                <w:lang w:val="en-AU" w:eastAsia="zh-CN"/>
              </w:rPr>
              <w:t>/req/</w:t>
            </w:r>
            <w:r>
              <w:rPr>
                <w:lang w:val="en-AU" w:eastAsia="zh-CN"/>
              </w:rPr>
              <w:t>ai-td-quality</w:t>
            </w:r>
          </w:p>
        </w:tc>
      </w:tr>
      <w:tr w:rsidR="00A521B2" w14:paraId="1873E5E4" w14:textId="77777777" w:rsidTr="003A289F">
        <w:tc>
          <w:tcPr>
            <w:tcW w:w="2213" w:type="dxa"/>
          </w:tcPr>
          <w:p w14:paraId="779F4D22" w14:textId="77777777" w:rsidR="00A521B2" w:rsidRDefault="00A521B2" w:rsidP="003A289F">
            <w:pPr>
              <w:rPr>
                <w:lang w:val="en-AU" w:eastAsia="zh-CN"/>
              </w:rPr>
            </w:pPr>
            <w:r>
              <w:rPr>
                <w:rFonts w:hint="eastAsia"/>
                <w:lang w:val="en-AU" w:eastAsia="zh-CN"/>
              </w:rPr>
              <w:t>D</w:t>
            </w:r>
            <w:r>
              <w:rPr>
                <w:lang w:val="en-AU" w:eastAsia="zh-CN"/>
              </w:rPr>
              <w:t>ependency</w:t>
            </w:r>
          </w:p>
        </w:tc>
        <w:tc>
          <w:tcPr>
            <w:tcW w:w="6643" w:type="dxa"/>
            <w:gridSpan w:val="2"/>
          </w:tcPr>
          <w:p w14:paraId="355EFF46" w14:textId="77777777" w:rsidR="00A521B2" w:rsidRDefault="00A521B2" w:rsidP="003A289F">
            <w:pPr>
              <w:rPr>
                <w:lang w:val="en-AU" w:eastAsia="zh-CN"/>
              </w:rPr>
            </w:pPr>
            <w:r>
              <w:rPr>
                <w:rFonts w:hint="eastAsia"/>
                <w:lang w:val="en-AU" w:eastAsia="zh-CN"/>
              </w:rPr>
              <w:t>A</w:t>
            </w:r>
            <w:r>
              <w:rPr>
                <w:lang w:val="en-AU" w:eastAsia="zh-CN"/>
              </w:rPr>
              <w:t xml:space="preserve"> JSON Schema Validator</w:t>
            </w:r>
          </w:p>
        </w:tc>
      </w:tr>
      <w:tr w:rsidR="00A521B2" w:rsidRPr="00047074" w14:paraId="18F08FAA" w14:textId="77777777" w:rsidTr="003A289F">
        <w:trPr>
          <w:trHeight w:val="327"/>
        </w:trPr>
        <w:tc>
          <w:tcPr>
            <w:tcW w:w="2213" w:type="dxa"/>
            <w:vMerge w:val="restart"/>
          </w:tcPr>
          <w:p w14:paraId="31471DEB" w14:textId="77777777" w:rsidR="00A521B2" w:rsidRDefault="00A521B2" w:rsidP="003A289F">
            <w:pPr>
              <w:rPr>
                <w:lang w:val="en-AU" w:eastAsia="zh-CN"/>
              </w:rPr>
            </w:pPr>
            <w:r>
              <w:rPr>
                <w:rFonts w:hint="eastAsia"/>
                <w:lang w:val="en-AU" w:eastAsia="zh-CN"/>
              </w:rPr>
              <w:t>T</w:t>
            </w:r>
            <w:r>
              <w:rPr>
                <w:lang w:val="en-AU" w:eastAsia="zh-CN"/>
              </w:rPr>
              <w:t>est</w:t>
            </w:r>
          </w:p>
        </w:tc>
        <w:tc>
          <w:tcPr>
            <w:tcW w:w="1456" w:type="dxa"/>
          </w:tcPr>
          <w:p w14:paraId="10537BCB" w14:textId="77777777" w:rsidR="00A521B2" w:rsidRPr="00047074" w:rsidRDefault="00A521B2" w:rsidP="003A289F">
            <w:pPr>
              <w:rPr>
                <w:lang w:val="en-AU" w:eastAsia="zh-CN"/>
              </w:rPr>
            </w:pPr>
            <w:r>
              <w:rPr>
                <w:rFonts w:hint="eastAsia"/>
                <w:lang w:val="en-AU" w:eastAsia="zh-CN"/>
              </w:rPr>
              <w:t>T</w:t>
            </w:r>
            <w:r>
              <w:rPr>
                <w:lang w:val="en-AU" w:eastAsia="zh-CN"/>
              </w:rPr>
              <w:t>est purpose</w:t>
            </w:r>
          </w:p>
        </w:tc>
        <w:tc>
          <w:tcPr>
            <w:tcW w:w="5187" w:type="dxa"/>
          </w:tcPr>
          <w:p w14:paraId="6DC0CFCB" w14:textId="08153BF8" w:rsidR="00A521B2" w:rsidRPr="00047074" w:rsidRDefault="00A521B2" w:rsidP="003A289F">
            <w:pPr>
              <w:rPr>
                <w:lang w:val="en-AU" w:eastAsia="en-AU"/>
              </w:rPr>
            </w:pPr>
            <w:r w:rsidRPr="00B23BE9">
              <w:rPr>
                <w:lang w:val="en-AU" w:eastAsia="en-AU"/>
              </w:rPr>
              <w:t>Verify that the</w:t>
            </w:r>
            <w:r>
              <w:rPr>
                <w:lang w:val="en-AU" w:eastAsia="en-AU"/>
              </w:rPr>
              <w:t xml:space="preserve"> TD quality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A521B2" w:rsidRPr="00047074" w14:paraId="3A27166D" w14:textId="77777777" w:rsidTr="003A289F">
        <w:trPr>
          <w:trHeight w:val="327"/>
        </w:trPr>
        <w:tc>
          <w:tcPr>
            <w:tcW w:w="2213" w:type="dxa"/>
            <w:vMerge/>
          </w:tcPr>
          <w:p w14:paraId="5FC43C68" w14:textId="77777777" w:rsidR="00A521B2" w:rsidRDefault="00A521B2" w:rsidP="003A289F">
            <w:pPr>
              <w:rPr>
                <w:lang w:val="en-AU" w:eastAsia="zh-CN"/>
              </w:rPr>
            </w:pPr>
          </w:p>
        </w:tc>
        <w:tc>
          <w:tcPr>
            <w:tcW w:w="1456" w:type="dxa"/>
          </w:tcPr>
          <w:p w14:paraId="064E3ED9" w14:textId="77777777" w:rsidR="00A521B2" w:rsidRPr="00047074" w:rsidRDefault="00A521B2" w:rsidP="003A289F">
            <w:pPr>
              <w:rPr>
                <w:lang w:val="en-AU" w:eastAsia="zh-CN"/>
              </w:rPr>
            </w:pPr>
            <w:r>
              <w:rPr>
                <w:rFonts w:hint="eastAsia"/>
                <w:lang w:val="en-AU" w:eastAsia="zh-CN"/>
              </w:rPr>
              <w:t>T</w:t>
            </w:r>
            <w:r>
              <w:rPr>
                <w:lang w:val="en-AU" w:eastAsia="zh-CN"/>
              </w:rPr>
              <w:t>est method</w:t>
            </w:r>
          </w:p>
        </w:tc>
        <w:tc>
          <w:tcPr>
            <w:tcW w:w="5187" w:type="dxa"/>
          </w:tcPr>
          <w:p w14:paraId="02CDAEE0" w14:textId="77777777" w:rsidR="00A521B2" w:rsidRDefault="00A521B2"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27BA8904" w14:textId="77777777" w:rsidR="00A521B2" w:rsidRPr="00047074" w:rsidRDefault="00A521B2" w:rsidP="003A289F">
            <w:pPr>
              <w:rPr>
                <w:lang w:val="en-AU" w:eastAsia="en-AU"/>
              </w:rPr>
            </w:pPr>
            <w:r w:rsidRPr="003A103D">
              <w:rPr>
                <w:lang w:val="en-AU" w:eastAsia="en-AU"/>
              </w:rPr>
              <w:t>Pass if no errors reported. Fail otherwise.</w:t>
            </w:r>
          </w:p>
        </w:tc>
      </w:tr>
      <w:tr w:rsidR="00A521B2" w:rsidRPr="00047074" w14:paraId="59675C64" w14:textId="77777777" w:rsidTr="003A289F">
        <w:trPr>
          <w:trHeight w:val="327"/>
        </w:trPr>
        <w:tc>
          <w:tcPr>
            <w:tcW w:w="2213" w:type="dxa"/>
            <w:vMerge/>
          </w:tcPr>
          <w:p w14:paraId="08943861" w14:textId="77777777" w:rsidR="00A521B2" w:rsidRDefault="00A521B2" w:rsidP="003A289F">
            <w:pPr>
              <w:rPr>
                <w:lang w:val="en-AU" w:eastAsia="zh-CN"/>
              </w:rPr>
            </w:pPr>
          </w:p>
        </w:tc>
        <w:tc>
          <w:tcPr>
            <w:tcW w:w="1456" w:type="dxa"/>
          </w:tcPr>
          <w:p w14:paraId="3943A07A" w14:textId="77777777" w:rsidR="00A521B2" w:rsidRPr="00047074" w:rsidRDefault="00A521B2" w:rsidP="003A289F">
            <w:pPr>
              <w:rPr>
                <w:lang w:val="en-AU" w:eastAsia="zh-CN"/>
              </w:rPr>
            </w:pPr>
            <w:r>
              <w:rPr>
                <w:rFonts w:hint="eastAsia"/>
                <w:lang w:val="en-AU" w:eastAsia="zh-CN"/>
              </w:rPr>
              <w:t>T</w:t>
            </w:r>
            <w:r>
              <w:rPr>
                <w:lang w:val="en-AU" w:eastAsia="zh-CN"/>
              </w:rPr>
              <w:t>est type</w:t>
            </w:r>
          </w:p>
        </w:tc>
        <w:tc>
          <w:tcPr>
            <w:tcW w:w="5187" w:type="dxa"/>
          </w:tcPr>
          <w:p w14:paraId="72704DD8" w14:textId="77777777" w:rsidR="00A521B2" w:rsidRPr="00047074" w:rsidRDefault="00A521B2" w:rsidP="003A289F">
            <w:pPr>
              <w:rPr>
                <w:lang w:val="en-AU" w:eastAsia="zh-CN"/>
              </w:rPr>
            </w:pPr>
            <w:r>
              <w:rPr>
                <w:rFonts w:hint="eastAsia"/>
                <w:lang w:val="en-AU" w:eastAsia="zh-CN"/>
              </w:rPr>
              <w:t>C</w:t>
            </w:r>
            <w:r>
              <w:rPr>
                <w:lang w:val="en-AU" w:eastAsia="zh-CN"/>
              </w:rPr>
              <w:t>apability</w:t>
            </w:r>
          </w:p>
        </w:tc>
      </w:tr>
    </w:tbl>
    <w:p w14:paraId="2B46AF7E" w14:textId="77777777" w:rsidR="00A521B2" w:rsidRDefault="00A521B2" w:rsidP="00070B10">
      <w:pPr>
        <w:pStyle w:val="af"/>
        <w:ind w:firstLineChars="0" w:firstLine="0"/>
      </w:pPr>
    </w:p>
    <w:p w14:paraId="06EB6467" w14:textId="73CB6464" w:rsidR="0010236E" w:rsidRDefault="0010236E" w:rsidP="0010236E">
      <w:pPr>
        <w:pStyle w:val="AnnexLevel2"/>
      </w:pPr>
      <w:bookmarkStart w:id="87" w:name="_Toc113876816"/>
      <w:r>
        <w:lastRenderedPageBreak/>
        <w:t>Conformance class: AI_TDChangeset</w:t>
      </w:r>
      <w:bookmarkEnd w:id="87"/>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d"/>
        <w:tblW w:w="0" w:type="auto"/>
        <w:tblLook w:val="04A0" w:firstRow="1" w:lastRow="0" w:firstColumn="1" w:lastColumn="0" w:noHBand="0" w:noVBand="1"/>
      </w:tblPr>
      <w:tblGrid>
        <w:gridCol w:w="2213"/>
        <w:gridCol w:w="1456"/>
        <w:gridCol w:w="5187"/>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77095EDA"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77A671FF"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 xml:space="preserve">TraningDML-AI.json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88" w:name="_Toc113876817"/>
      <w:r>
        <w:lastRenderedPageBreak/>
        <w:t>Example (Informative)</w:t>
      </w:r>
      <w:bookmarkStart w:id="89" w:name="_Toc110449440"/>
      <w:bookmarkEnd w:id="88"/>
    </w:p>
    <w:p w14:paraId="3FB4CDBF" w14:textId="3F564974" w:rsidR="00BA3CF5" w:rsidRDefault="00BA3CF5" w:rsidP="003B1118">
      <w:pPr>
        <w:pStyle w:val="AnnexLevel2"/>
      </w:pPr>
      <w:bookmarkStart w:id="90" w:name="_Toc113876818"/>
      <w:r>
        <w:t>WHU-RS19 dataset</w:t>
      </w:r>
      <w:bookmarkEnd w:id="89"/>
      <w:bookmarkEnd w:id="90"/>
    </w:p>
    <w:p w14:paraId="1645E93D" w14:textId="724726D2" w:rsidR="00BA3CF5" w:rsidRDefault="00BA3CF5" w:rsidP="00BA3CF5">
      <w:pPr>
        <w:rPr>
          <w:lang w:eastAsia="zh-CN"/>
        </w:rPr>
      </w:pPr>
      <w:r>
        <w:rPr>
          <w:lang w:eastAsia="zh-CN"/>
        </w:rPr>
        <w:t>WHU-RS19 dataset is widely used in scene classification of remote sensing images. It is collected from Google Earth, and has 19 classes, i.e., airport, beach, bridge, commercial, desert, farmland, football field, forest, industrial, meadow, mountain, park, parking, pond, port, railway station, residential, river, and viaduct. Each class contains around 50 images, with the image size 600×600 and the resolution 0.5m.</w:t>
      </w:r>
    </w:p>
    <w:p w14:paraId="13117C44" w14:textId="25900099" w:rsidR="00BA3CF5" w:rsidRDefault="00BA3CF5" w:rsidP="00BA3CF5">
      <w:pPr>
        <w:rPr>
          <w:lang w:eastAsia="zh-CN"/>
        </w:rPr>
      </w:pPr>
      <w:r>
        <w:rPr>
          <w:lang w:eastAsia="zh-CN"/>
        </w:rPr>
        <w:t xml:space="preserve">An example of JSON encoding of the WHU-RS19 dataset </w:t>
      </w:r>
      <w:r w:rsidR="00484A3A">
        <w:rPr>
          <w:lang w:eastAsia="zh-CN"/>
        </w:rPr>
        <w:t>following the TrainingDML-AI JSON encoding</w:t>
      </w:r>
      <w:r>
        <w:rPr>
          <w:lang w:eastAsia="zh-CN"/>
        </w:rPr>
        <w:t xml:space="preserve"> can be found in </w:t>
      </w:r>
      <w:hyperlink r:id="rId18" w:history="1">
        <w:r w:rsidRPr="00D97A9D">
          <w:rPr>
            <w:rStyle w:val="a3"/>
            <w:lang w:eastAsia="zh-CN"/>
          </w:rPr>
          <w:t>https://gitlab.ogc.org/ogc/TrainingDML-AI/-/blob/master/use-cases/examples/WHU-RS19.json</w:t>
        </w:r>
      </w:hyperlink>
      <w:r>
        <w:rPr>
          <w:lang w:eastAsia="zh-CN"/>
        </w:rPr>
        <w:t>.</w:t>
      </w:r>
    </w:p>
    <w:p w14:paraId="20D8EB89" w14:textId="71698E88" w:rsidR="00BA3CF5" w:rsidRDefault="00BA3CF5" w:rsidP="003B1118">
      <w:pPr>
        <w:pStyle w:val="AnnexLevel2"/>
      </w:pPr>
      <w:bookmarkStart w:id="91" w:name="_Toc110449441"/>
      <w:bookmarkStart w:id="92" w:name="_Toc113876819"/>
      <w:r>
        <w:t>DOTA-v1.5 dataset</w:t>
      </w:r>
      <w:bookmarkEnd w:id="91"/>
      <w:bookmarkEnd w:id="92"/>
    </w:p>
    <w:p w14:paraId="3CD0AE67" w14:textId="77777777" w:rsidR="00BA3CF5" w:rsidRDefault="00BA3CF5" w:rsidP="00BA3CF5">
      <w:pPr>
        <w:rPr>
          <w:lang w:eastAsia="zh-CN"/>
        </w:rPr>
      </w:pPr>
      <w:r>
        <w:rPr>
          <w:lang w:eastAsia="zh-CN"/>
        </w:rPr>
        <w:t>DOTA-v1.5 dataset is a large-scale dataset for object detection in aerial images. The image sources of the dataset include Google Earth, Gaofen-2, and Jilin-1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CBF71C5" w14:textId="0F5289FC" w:rsidR="00BA3CF5" w:rsidRDefault="00BA3CF5" w:rsidP="00BA3CF5">
      <w:pPr>
        <w:rPr>
          <w:lang w:eastAsia="zh-CN"/>
        </w:rPr>
      </w:pPr>
      <w:r>
        <w:rPr>
          <w:lang w:eastAsia="zh-CN"/>
        </w:rPr>
        <w:t xml:space="preserve">An example of JSON encoding of the DOTA-v1.5 dataset </w:t>
      </w:r>
      <w:r w:rsidR="00484A3A">
        <w:rPr>
          <w:lang w:eastAsia="zh-CN"/>
        </w:rPr>
        <w:t>following the TrainingDML-AI JSON encoding</w:t>
      </w:r>
      <w:r>
        <w:rPr>
          <w:lang w:eastAsia="zh-CN"/>
        </w:rPr>
        <w:t xml:space="preserve"> can be found in </w:t>
      </w:r>
      <w:hyperlink r:id="rId19" w:history="1">
        <w:r w:rsidRPr="00D97A9D">
          <w:rPr>
            <w:rStyle w:val="a3"/>
            <w:lang w:eastAsia="zh-CN"/>
          </w:rPr>
          <w:t>https://gitlab.ogc.org/ogc/TrainingDML-AI/-/blob/master/use-cases/examples/DOTA-v1.5.json</w:t>
        </w:r>
      </w:hyperlink>
      <w:r>
        <w:rPr>
          <w:lang w:eastAsia="zh-CN"/>
        </w:rPr>
        <w:t>.</w:t>
      </w:r>
      <w:r>
        <w:rPr>
          <w:lang w:eastAsia="zh-CN"/>
        </w:rPr>
        <w:br/>
      </w:r>
    </w:p>
    <w:p w14:paraId="477C6FED" w14:textId="2B2A1F62" w:rsidR="00BA3CF5" w:rsidRDefault="00BA3CF5" w:rsidP="00BA3CF5">
      <w:pPr>
        <w:rPr>
          <w:lang w:eastAsia="zh-CN"/>
        </w:rPr>
      </w:pPr>
      <w:r>
        <w:rPr>
          <w:spacing w:val="-3"/>
          <w:sz w:val="26"/>
          <w:szCs w:val="26"/>
          <w:shd w:val="clear" w:color="auto" w:fill="FFFFFF"/>
        </w:rPr>
        <w:t xml:space="preserve">An encoded changeset example between the DOTA-v1.0 and DOTA-v1.5 datasets </w:t>
      </w:r>
      <w:r w:rsidR="00484A3A">
        <w:rPr>
          <w:spacing w:val="-3"/>
          <w:sz w:val="26"/>
          <w:szCs w:val="26"/>
          <w:shd w:val="clear" w:color="auto" w:fill="FFFFFF"/>
        </w:rPr>
        <w:t>following the TrainingDML-AI JSON encoding</w:t>
      </w:r>
      <w:r>
        <w:rPr>
          <w:spacing w:val="-3"/>
          <w:sz w:val="26"/>
          <w:szCs w:val="26"/>
          <w:shd w:val="clear" w:color="auto" w:fill="FFFFFF"/>
        </w:rPr>
        <w:t xml:space="preserve"> can also be found in </w:t>
      </w:r>
      <w:hyperlink r:id="rId20" w:history="1">
        <w:r>
          <w:rPr>
            <w:rStyle w:val="a3"/>
            <w:color w:val="2156A5"/>
            <w:spacing w:val="-3"/>
            <w:sz w:val="26"/>
            <w:szCs w:val="26"/>
            <w:shd w:val="clear" w:color="auto" w:fill="FFFFFF"/>
          </w:rPr>
          <w:t>https://gitlab.ogc.org/ogc/TrainingDML-AI/-/blob/master/use-cases/examples/DOTA-v1.5-changeset.json</w:t>
        </w:r>
      </w:hyperlink>
      <w:r>
        <w:rPr>
          <w:spacing w:val="-3"/>
          <w:sz w:val="26"/>
          <w:szCs w:val="26"/>
          <w:shd w:val="clear" w:color="auto" w:fill="FFFFFF"/>
        </w:rPr>
        <w:t>.</w:t>
      </w:r>
    </w:p>
    <w:p w14:paraId="0BDEBD61" w14:textId="2869EDD4" w:rsidR="00BA3CF5" w:rsidRDefault="00BA3CF5" w:rsidP="003B1118">
      <w:pPr>
        <w:pStyle w:val="AnnexLevel2"/>
      </w:pPr>
      <w:bookmarkStart w:id="93" w:name="_Toc110449442"/>
      <w:bookmarkStart w:id="94" w:name="_Toc113876820"/>
      <w:r>
        <w:t>KITTI 2D object detection dataset</w:t>
      </w:r>
      <w:bookmarkEnd w:id="93"/>
      <w:bookmarkEnd w:id="94"/>
    </w:p>
    <w:p w14:paraId="7B13E363" w14:textId="77777777" w:rsidR="00BA3CF5" w:rsidRDefault="00BA3CF5" w:rsidP="00BA3CF5">
      <w:pPr>
        <w:rPr>
          <w:lang w:eastAsia="zh-CN"/>
        </w:rPr>
      </w:pPr>
      <w:r>
        <w:rPr>
          <w:lang w:eastAsia="zh-CN"/>
        </w:rPr>
        <w:t>KITTI 2D object detection dataset is a novel open-access dataset and benchmark for road area and ego-lane detection. It consists 7481 annotated training images of high variability from the KITTI autonomous driving platform by 2 PointGrey Flea2 color cameras, capturing a broad spectrum of urban street views and road scenes. The 8 classes in KITTI 2D object detection dataset are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45075329" w14:textId="26A970E6" w:rsidR="00BA3CF5" w:rsidRDefault="00BA3CF5" w:rsidP="00BA3CF5">
      <w:pPr>
        <w:rPr>
          <w:lang w:eastAsia="zh-CN"/>
        </w:rPr>
      </w:pPr>
      <w:r>
        <w:rPr>
          <w:lang w:eastAsia="zh-CN"/>
        </w:rPr>
        <w:lastRenderedPageBreak/>
        <w:t xml:space="preserve">An example of JSON encoding of the KITTI 2D object detection dataset </w:t>
      </w:r>
      <w:r w:rsidR="00484A3A">
        <w:rPr>
          <w:lang w:eastAsia="zh-CN"/>
        </w:rPr>
        <w:t>following the TrainingDML-AI JSON encoding</w:t>
      </w:r>
      <w:r>
        <w:rPr>
          <w:lang w:eastAsia="zh-CN"/>
        </w:rPr>
        <w:t xml:space="preserve"> can be found in </w:t>
      </w:r>
      <w:hyperlink r:id="rId21" w:history="1">
        <w:r w:rsidRPr="00D97A9D">
          <w:rPr>
            <w:rStyle w:val="a3"/>
            <w:lang w:eastAsia="zh-CN"/>
          </w:rPr>
          <w:t>https://gitlab.ogc.org/ogc/TrainingDML-AI/-/blob/master/use-cases/examples/KITTI.json</w:t>
        </w:r>
      </w:hyperlink>
      <w:r>
        <w:rPr>
          <w:lang w:eastAsia="zh-CN"/>
        </w:rPr>
        <w:t>.</w:t>
      </w:r>
    </w:p>
    <w:p w14:paraId="450E3206" w14:textId="36FA1D4E" w:rsidR="00BA3CF5" w:rsidRDefault="00BA3CF5" w:rsidP="003B1118">
      <w:pPr>
        <w:pStyle w:val="AnnexLevel2"/>
      </w:pPr>
      <w:bookmarkStart w:id="95" w:name="_Toc110449443"/>
      <w:bookmarkStart w:id="96" w:name="_Toc113876821"/>
      <w:r>
        <w:t>GID dataset</w:t>
      </w:r>
      <w:bookmarkEnd w:id="95"/>
      <w:bookmarkEnd w:id="96"/>
    </w:p>
    <w:p w14:paraId="782BCF8D" w14:textId="77777777" w:rsidR="00BA3CF5" w:rsidRDefault="00BA3CF5" w:rsidP="00BA3CF5">
      <w:pPr>
        <w:rPr>
          <w:lang w:eastAsia="zh-CN"/>
        </w:rPr>
      </w:pPr>
      <w:r>
        <w:rPr>
          <w:lang w:eastAsia="zh-CN"/>
        </w:rPr>
        <w:t>GID dataset is one of start-of-art land cover classification datasets, which has a large spatial coverage covering many provinces in China with a relatively high spatial resolution (2m). GID has two sets. One is the GID-5C. It has 150 images (image size 7200×6800) that are classified into 5 land cover classes. The other one is GID-15C. The images from GID-5C are sliced into 30,000 patches in GID-15C, which have three types of patch sizes (56×56, 112×112, 224×224) and are classified into 15 land cover classes.</w:t>
      </w:r>
    </w:p>
    <w:p w14:paraId="43C63987" w14:textId="0295A22E" w:rsidR="00BA3CF5" w:rsidRDefault="00BA3CF5" w:rsidP="00BA3CF5">
      <w:pPr>
        <w:rPr>
          <w:lang w:eastAsia="zh-CN"/>
        </w:rPr>
      </w:pPr>
      <w:r>
        <w:rPr>
          <w:lang w:eastAsia="zh-CN"/>
        </w:rPr>
        <w:t xml:space="preserve">An example of JSON encoding of the GID-5C dataset </w:t>
      </w:r>
      <w:r w:rsidR="00484A3A">
        <w:rPr>
          <w:lang w:eastAsia="zh-CN"/>
        </w:rPr>
        <w:t>following the TrainingDML-AI JSON encoding</w:t>
      </w:r>
      <w:r>
        <w:rPr>
          <w:lang w:eastAsia="zh-CN"/>
        </w:rPr>
        <w:t xml:space="preserve"> can be found in </w:t>
      </w:r>
      <w:hyperlink r:id="rId22" w:history="1">
        <w:r w:rsidRPr="00D97A9D">
          <w:rPr>
            <w:rStyle w:val="a3"/>
            <w:lang w:eastAsia="zh-CN"/>
          </w:rPr>
          <w:t>https://gitlab.ogc.org/ogc/TrainingDML-AI/-/blob/master/use-cases/examples/GID-5C.json</w:t>
        </w:r>
      </w:hyperlink>
      <w:r>
        <w:rPr>
          <w:lang w:eastAsia="zh-CN"/>
        </w:rPr>
        <w:t>.</w:t>
      </w:r>
    </w:p>
    <w:p w14:paraId="2699B9B3" w14:textId="59FDD4BB" w:rsidR="00BA3CF5" w:rsidRDefault="00BA3CF5" w:rsidP="003B1118">
      <w:pPr>
        <w:pStyle w:val="AnnexLevel2"/>
      </w:pPr>
      <w:bookmarkStart w:id="97" w:name="_Toc110449444"/>
      <w:bookmarkStart w:id="98" w:name="_Toc113876822"/>
      <w:r>
        <w:t>Toronto3D dataset</w:t>
      </w:r>
      <w:bookmarkEnd w:id="97"/>
      <w:bookmarkEnd w:id="98"/>
    </w:p>
    <w:p w14:paraId="7275D0B4" w14:textId="77777777" w:rsidR="00BA3CF5" w:rsidRDefault="00BA3CF5" w:rsidP="00BA3CF5">
      <w:pPr>
        <w:rPr>
          <w:lang w:eastAsia="zh-CN"/>
        </w:rPr>
      </w:pPr>
      <w:r>
        <w:rPr>
          <w:lang w:eastAsia="zh-CN"/>
        </w:rPr>
        <w:t>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2CD490F0" w14:textId="37937037" w:rsidR="00BA3CF5" w:rsidRDefault="00BA3CF5" w:rsidP="00BA3CF5">
      <w:pPr>
        <w:rPr>
          <w:lang w:eastAsia="zh-CN"/>
        </w:rPr>
      </w:pPr>
      <w:r>
        <w:rPr>
          <w:lang w:eastAsia="zh-CN"/>
        </w:rPr>
        <w:t xml:space="preserve">An example of JSON encoding of the Toronto3D dataset </w:t>
      </w:r>
      <w:r w:rsidR="00484A3A">
        <w:rPr>
          <w:lang w:eastAsia="zh-CN"/>
        </w:rPr>
        <w:t>following the TrainingDML-AI JSON encoding</w:t>
      </w:r>
      <w:r>
        <w:rPr>
          <w:lang w:eastAsia="zh-CN"/>
        </w:rPr>
        <w:t xml:space="preserve"> can be found in </w:t>
      </w:r>
      <w:hyperlink r:id="rId23" w:history="1">
        <w:r w:rsidRPr="00D97A9D">
          <w:rPr>
            <w:rStyle w:val="a3"/>
            <w:lang w:eastAsia="zh-CN"/>
          </w:rPr>
          <w:t>https://gitlab.ogc.org/ogc/TrainingDML-AI/-/blob/master/use-cases/examples/Toronto_3D.json</w:t>
        </w:r>
      </w:hyperlink>
      <w:r>
        <w:rPr>
          <w:lang w:eastAsia="zh-CN"/>
        </w:rPr>
        <w:t>.</w:t>
      </w:r>
    </w:p>
    <w:p w14:paraId="71C9114A" w14:textId="08977429" w:rsidR="00BA3CF5" w:rsidRDefault="00BA3CF5" w:rsidP="003B1118">
      <w:pPr>
        <w:pStyle w:val="AnnexLevel2"/>
      </w:pPr>
      <w:bookmarkStart w:id="99" w:name="_Toc110449445"/>
      <w:bookmarkStart w:id="100" w:name="_Toc113876823"/>
      <w:r>
        <w:t>WHU-Building dataset</w:t>
      </w:r>
      <w:bookmarkEnd w:id="99"/>
      <w:bookmarkEnd w:id="100"/>
    </w:p>
    <w:p w14:paraId="49A9365F" w14:textId="77777777" w:rsidR="00BA3CF5" w:rsidRDefault="00BA3CF5" w:rsidP="00BA3CF5">
      <w:pPr>
        <w:rPr>
          <w:lang w:eastAsia="zh-CN"/>
        </w:rPr>
      </w:pPr>
      <w:r>
        <w:rPr>
          <w:lang w:eastAsia="zh-CN"/>
        </w:rPr>
        <w:t>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7B97C954" w14:textId="20A6E9F8" w:rsidR="00BA3CF5" w:rsidRDefault="00BA3CF5" w:rsidP="00BA3CF5">
      <w:pPr>
        <w:rPr>
          <w:lang w:eastAsia="zh-CN"/>
        </w:rPr>
      </w:pPr>
      <w:r>
        <w:rPr>
          <w:lang w:eastAsia="zh-CN"/>
        </w:rPr>
        <w:t xml:space="preserve">An example of JSON encoding of the WHU-Building dataset </w:t>
      </w:r>
      <w:r w:rsidR="00484A3A">
        <w:rPr>
          <w:lang w:eastAsia="zh-CN"/>
        </w:rPr>
        <w:t>following the TrainingDML-AI JSON encoding</w:t>
      </w:r>
      <w:r>
        <w:rPr>
          <w:lang w:eastAsia="zh-CN"/>
        </w:rPr>
        <w:t xml:space="preserve"> can be found in </w:t>
      </w:r>
      <w:hyperlink r:id="rId24" w:history="1">
        <w:r w:rsidRPr="00D97A9D">
          <w:rPr>
            <w:rStyle w:val="a3"/>
            <w:lang w:eastAsia="zh-CN"/>
          </w:rPr>
          <w:t>https://gitlab.ogc.org/ogc/TrainingDML-AI/-/blob/master/use-cases/examples/WHU-building.json</w:t>
        </w:r>
      </w:hyperlink>
      <w:r>
        <w:rPr>
          <w:lang w:eastAsia="zh-CN"/>
        </w:rPr>
        <w:t>.</w:t>
      </w:r>
    </w:p>
    <w:p w14:paraId="09138E29" w14:textId="0F057F18" w:rsidR="00BA3CF5" w:rsidRDefault="00BA3CF5" w:rsidP="003B1118">
      <w:pPr>
        <w:pStyle w:val="AnnexLevel2"/>
      </w:pPr>
      <w:bookmarkStart w:id="101" w:name="_Toc110449446"/>
      <w:bookmarkStart w:id="102" w:name="_Toc113876824"/>
      <w:r>
        <w:t>California change detection dataset</w:t>
      </w:r>
      <w:bookmarkEnd w:id="101"/>
      <w:bookmarkEnd w:id="102"/>
    </w:p>
    <w:p w14:paraId="3EB589E0" w14:textId="064B6677" w:rsidR="00BA3CF5" w:rsidRDefault="00BA3CF5" w:rsidP="00BA3CF5">
      <w:pPr>
        <w:rPr>
          <w:lang w:eastAsia="zh-CN"/>
        </w:rPr>
      </w:pPr>
      <w:r>
        <w:rPr>
          <w:lang w:eastAsia="zh-CN"/>
        </w:rPr>
        <w:t xml:space="preserve">California Change Detection Dataset is composed of two images and a label image. The first image is a Landsat 8 acquisition covering Sacramento County, Yuba County and Sutter County, California, on 5 January 2017. It has nine channels covering the spectrum </w:t>
      </w:r>
      <w:r>
        <w:rPr>
          <w:lang w:eastAsia="zh-CN"/>
        </w:rPr>
        <w:lastRenderedPageBreak/>
        <w:t>from deep blue to short-wave infrared, plus two long-wave infrared channels. The second image was acquired on 18 February 2017 by Sentinel-1A over the same area after the occurrence of a flood. The image is recorded in polarisations VV and VH, and augmented with the ratio between the two intensities as a third channel. All these channels are log-transformed.</w:t>
      </w:r>
    </w:p>
    <w:p w14:paraId="55772546" w14:textId="1C0DD3F0" w:rsidR="00BA3CF5" w:rsidRDefault="00BA3CF5" w:rsidP="00BA3CF5">
      <w:pPr>
        <w:rPr>
          <w:lang w:eastAsia="zh-CN"/>
        </w:rPr>
      </w:pPr>
      <w:r>
        <w:rPr>
          <w:lang w:eastAsia="zh-CN"/>
        </w:rPr>
        <w:t xml:space="preserve">An example of JSON encoding of the California change detection dataset </w:t>
      </w:r>
      <w:r w:rsidR="00484A3A">
        <w:rPr>
          <w:lang w:eastAsia="zh-CN"/>
        </w:rPr>
        <w:t>following the TrainingDML-AI JSON encoding</w:t>
      </w:r>
      <w:r>
        <w:rPr>
          <w:lang w:eastAsia="zh-CN"/>
        </w:rPr>
        <w:t xml:space="preserve"> can be found in </w:t>
      </w:r>
      <w:hyperlink r:id="rId25" w:history="1">
        <w:r w:rsidRPr="00D97A9D">
          <w:rPr>
            <w:rStyle w:val="a3"/>
            <w:lang w:eastAsia="zh-CN"/>
          </w:rPr>
          <w:t>https://gitlab.ogc.org/ogc/TrainingDML-AI/-/blob/master/use-cases/examples/UiT_HCD_California_2017.json</w:t>
        </w:r>
      </w:hyperlink>
      <w:r>
        <w:rPr>
          <w:lang w:eastAsia="zh-CN"/>
        </w:rPr>
        <w:t>.</w:t>
      </w:r>
    </w:p>
    <w:p w14:paraId="56DDD288" w14:textId="42C1223D" w:rsidR="00BA3CF5" w:rsidRDefault="00BA3CF5" w:rsidP="003B1118">
      <w:pPr>
        <w:pStyle w:val="AnnexLevel2"/>
      </w:pPr>
      <w:bookmarkStart w:id="103" w:name="_Toc110449447"/>
      <w:bookmarkStart w:id="104" w:name="_Toc113876825"/>
      <w:r>
        <w:t>WHU MVS dataset</w:t>
      </w:r>
      <w:bookmarkEnd w:id="103"/>
      <w:bookmarkEnd w:id="104"/>
    </w:p>
    <w:p w14:paraId="16E29F06" w14:textId="77777777" w:rsidR="00BA3CF5" w:rsidRDefault="00BA3CF5" w:rsidP="00BA3CF5">
      <w:pPr>
        <w:rPr>
          <w:lang w:eastAsia="zh-CN"/>
        </w:rPr>
      </w:pPr>
      <w:r>
        <w:rPr>
          <w:lang w:eastAsia="zh-CN"/>
        </w:rPr>
        <w:t>WHU MVS dataset is a synthetic aerial dataset created for large-scale and high-resolution Earth surface reconstruction. The basic training sample of the dataset is a multi-view unit consisting of five aerial images, and their corresponding depth maps are taken as ground truth. There are total 5680 pairs of five-view aerial images in the dataset. All the images are simulated from a 3D surface model, which is produced by Smart3D software using Unmanned Aerial Vehicle (UAV) images and refined by manual editing.</w:t>
      </w:r>
    </w:p>
    <w:p w14:paraId="0EFB6713" w14:textId="62776177" w:rsidR="00BA3CF5" w:rsidRDefault="00BA3CF5" w:rsidP="00BA3CF5">
      <w:pPr>
        <w:rPr>
          <w:lang w:eastAsia="zh-CN"/>
        </w:rPr>
      </w:pPr>
      <w:r>
        <w:rPr>
          <w:lang w:eastAsia="zh-CN"/>
        </w:rPr>
        <w:t xml:space="preserve">An example of JSON encoding of the WHU MVS dataset </w:t>
      </w:r>
      <w:r w:rsidR="00484A3A">
        <w:rPr>
          <w:lang w:eastAsia="zh-CN"/>
        </w:rPr>
        <w:t>following the TrainingDML-AI JSON encoding</w:t>
      </w:r>
      <w:r>
        <w:rPr>
          <w:lang w:eastAsia="zh-CN"/>
        </w:rPr>
        <w:t xml:space="preserve"> can be found in </w:t>
      </w:r>
      <w:hyperlink r:id="rId26" w:history="1">
        <w:r w:rsidRPr="00D97A9D">
          <w:rPr>
            <w:rStyle w:val="a3"/>
            <w:lang w:eastAsia="zh-CN"/>
          </w:rPr>
          <w:t>https://gitlab.ogc.org/ogc/TrainingDML-AI/-/blob/master/use-cases/examples/WHU_MVS.json</w:t>
        </w:r>
      </w:hyperlink>
      <w:r>
        <w:rPr>
          <w:lang w:eastAsia="zh-CN"/>
        </w:rPr>
        <w:t>.</w:t>
      </w:r>
    </w:p>
    <w:p w14:paraId="50265D04" w14:textId="77777777" w:rsidR="00A4322E" w:rsidRDefault="00A4322E" w:rsidP="00BA3CF5">
      <w:pPr>
        <w:rPr>
          <w:lang w:eastAsia="zh-CN"/>
        </w:rPr>
      </w:pPr>
    </w:p>
    <w:p w14:paraId="7DCFA31C" w14:textId="09439265" w:rsidR="009A7B37" w:rsidRDefault="009A7B37" w:rsidP="00A4322E">
      <w:pPr>
        <w:pStyle w:val="Annex"/>
        <w:pageBreakBefore/>
        <w:numPr>
          <w:ilvl w:val="0"/>
          <w:numId w:val="8"/>
        </w:numPr>
        <w:ind w:left="431" w:hanging="431"/>
        <w:outlineLvl w:val="0"/>
      </w:pPr>
      <w:bookmarkStart w:id="105" w:name="_Toc165888231"/>
      <w:bookmarkStart w:id="106" w:name="_Toc113876826"/>
      <w:bookmarkEnd w:id="70"/>
      <w:bookmarkEnd w:id="71"/>
      <w:bookmarkEnd w:id="72"/>
      <w:bookmarkEnd w:id="73"/>
      <w:bookmarkEnd w:id="74"/>
      <w:bookmarkEnd w:id="75"/>
      <w:bookmarkEnd w:id="76"/>
      <w:bookmarkEnd w:id="77"/>
      <w:bookmarkEnd w:id="78"/>
      <w:bookmarkEnd w:id="79"/>
      <w:r>
        <w:lastRenderedPageBreak/>
        <w:t>Revision history</w:t>
      </w:r>
      <w:bookmarkEnd w:id="105"/>
      <w:r w:rsidR="006A0294">
        <w:t xml:space="preserve"> (Informative)</w:t>
      </w:r>
      <w:bookmarkEnd w:id="10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07" w:name="_Toc113876827"/>
      <w:r>
        <w:lastRenderedPageBreak/>
        <w:t>Bibliography</w:t>
      </w:r>
      <w:bookmarkEnd w:id="107"/>
    </w:p>
    <w:p w14:paraId="1096D145" w14:textId="77777777" w:rsidR="006905C7" w:rsidRDefault="006905C7" w:rsidP="006905C7">
      <w:pPr>
        <w:pStyle w:val="OGCtableheader"/>
      </w:pPr>
      <w:r>
        <w:t>[1] ISO, 2003. ISO 19107: 2003. Geographic information — Spatial schema. https://www.iso.org/standard/26012.html</w:t>
      </w:r>
    </w:p>
    <w:p w14:paraId="04E70A34" w14:textId="77777777" w:rsidR="006905C7" w:rsidRDefault="006905C7" w:rsidP="006905C7">
      <w:pPr>
        <w:pStyle w:val="OGCtableheader"/>
      </w:pPr>
      <w:r>
        <w:t>[2] ISO, 2013. ISO 19157: 2013. Geographic information — Data quality. https://www.iso.org/standard/32575.html</w:t>
      </w:r>
    </w:p>
    <w:p w14:paraId="2E7F20F8" w14:textId="77777777" w:rsidR="006905C7" w:rsidRDefault="006905C7" w:rsidP="006905C7">
      <w:pPr>
        <w:pStyle w:val="OGCtableheader"/>
      </w:pPr>
      <w:r>
        <w:t>[3] ISO, 2014. 19115-1:2014, Geographic information — Metadata — Part 1: Fundamentals. https://www.iso.org/standard/53798.html</w:t>
      </w:r>
    </w:p>
    <w:p w14:paraId="5E2086C9" w14:textId="77777777" w:rsidR="006905C7" w:rsidRDefault="006905C7" w:rsidP="006905C7">
      <w:pPr>
        <w:pStyle w:val="OGCtableheader"/>
      </w:pPr>
      <w:r>
        <w:t>[4] Landry, T., ed., 2018. OGC Testbed-14: Machine Learning Engineering Report, OGC 18-038r2. Wayland, MA: Open Geospatial Consortium Inc. https://docs.ogc.org/per/18-038r2.html</w:t>
      </w:r>
    </w:p>
    <w:p w14:paraId="20DFABCE" w14:textId="77777777" w:rsidR="006905C7" w:rsidRDefault="006905C7" w:rsidP="006905C7">
      <w:pPr>
        <w:pStyle w:val="OGCtableheader"/>
      </w:pPr>
      <w:r>
        <w:t>[5] Meek, S., ed., 2019. OGC Testbed-15: Machine Learning Engineering Report, OGC 19-027r2. Wayland, MA: Open Geospatial Consortium Inc. https://docs.ogc.org/per/19-027r2.html</w:t>
      </w:r>
    </w:p>
    <w:p w14:paraId="3FCECF0F" w14:textId="77777777" w:rsidR="006905C7" w:rsidRDefault="006905C7" w:rsidP="006905C7">
      <w:pPr>
        <w:pStyle w:val="OGCtableheader"/>
      </w:pPr>
      <w:r>
        <w:t>[6] Schumann, G., ed., 2020. OGC Testbed-16: Machine Learning Training Data Engineering Report, OGC 20-018. Wayland, MA: Open Geospatial Consortium Inc. https://docs.ogc.org/per/20-015r2.html</w:t>
      </w:r>
    </w:p>
    <w:p w14:paraId="3297B057" w14:textId="7BEA4863" w:rsidR="004A5507" w:rsidRPr="009A4545" w:rsidRDefault="006905C7" w:rsidP="006905C7">
      <w:pPr>
        <w:pStyle w:val="OGCtableheader"/>
      </w:pPr>
      <w:r>
        <w:t>[7] Yue, P., Shangguan, B., Hu, L., Jiang, L., Zhang, C., Cao, Z., Pan, Y., 2022. Towards a training data model for artificial intelligence in earth observation. International Journal of Geographical Information Science, 1-25. https://doi.org/10.1080/13658816.2022.2087223</w:t>
      </w:r>
    </w:p>
    <w:sectPr w:rsidR="004A5507" w:rsidRPr="009A4545" w:rsidSect="00F27D5A">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6CD76" w14:textId="77777777" w:rsidR="00D0247D" w:rsidRDefault="00D0247D">
      <w:pPr>
        <w:spacing w:after="0"/>
      </w:pPr>
      <w:r>
        <w:separator/>
      </w:r>
    </w:p>
  </w:endnote>
  <w:endnote w:type="continuationSeparator" w:id="0">
    <w:p w14:paraId="24B4B2E6" w14:textId="77777777" w:rsidR="00D0247D" w:rsidRDefault="00D024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450079"/>
      <w:docPartObj>
        <w:docPartGallery w:val="Page Numbers (Bottom of Page)"/>
        <w:docPartUnique/>
      </w:docPartObj>
    </w:sdtPr>
    <w:sdtEndPr>
      <w:rPr>
        <w:noProof/>
      </w:rPr>
    </w:sdtEndPr>
    <w:sdtContent>
      <w:p w14:paraId="7B12340C" w14:textId="77777777" w:rsidR="007C1CC2" w:rsidRDefault="007C1CC2">
        <w:pPr>
          <w:pStyle w:val="a9"/>
          <w:jc w:val="center"/>
        </w:pPr>
        <w:r>
          <w:fldChar w:fldCharType="begin"/>
        </w:r>
        <w:r>
          <w:instrText xml:space="preserve"> PAGE   \* MERGEFORMAT </w:instrText>
        </w:r>
        <w:r>
          <w:fldChar w:fldCharType="separate"/>
        </w:r>
        <w:r w:rsidR="008C699E">
          <w:rPr>
            <w:noProof/>
          </w:rPr>
          <w:t>31</w:t>
        </w:r>
        <w:r>
          <w:rPr>
            <w:noProof/>
          </w:rPr>
          <w:fldChar w:fldCharType="end"/>
        </w:r>
      </w:p>
    </w:sdtContent>
  </w:sdt>
  <w:p w14:paraId="0463BD01" w14:textId="4F87480D" w:rsidR="007C1CC2" w:rsidRPr="0079517D" w:rsidRDefault="007C1CC2" w:rsidP="0079517D">
    <w:pPr>
      <w:pStyle w:val="a9"/>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DD572" w14:textId="77777777" w:rsidR="00D0247D" w:rsidRDefault="00D0247D">
      <w:pPr>
        <w:spacing w:after="0"/>
      </w:pPr>
      <w:r>
        <w:separator/>
      </w:r>
    </w:p>
  </w:footnote>
  <w:footnote w:type="continuationSeparator" w:id="0">
    <w:p w14:paraId="25E3A13E" w14:textId="77777777" w:rsidR="00D0247D" w:rsidRDefault="00D0247D">
      <w:pPr>
        <w:spacing w:after="0"/>
      </w:pPr>
      <w:r>
        <w:continuationSeparator/>
      </w:r>
    </w:p>
  </w:footnote>
  <w:footnote w:id="1">
    <w:p w14:paraId="6A87CE7C" w14:textId="137CAD5D" w:rsidR="007C1CC2" w:rsidRDefault="007C1CC2">
      <w:pPr>
        <w:pStyle w:val="a4"/>
      </w:pPr>
      <w:r>
        <w:rPr>
          <w:rStyle w:val="ae"/>
        </w:rPr>
        <w:footnoteRef/>
      </w:r>
      <w:r>
        <w:t xml:space="preserve"> </w:t>
      </w:r>
      <w:hyperlink r:id="rId1" w:history="1">
        <w:r w:rsidRPr="00850603">
          <w:rPr>
            <w:rStyle w:val="a3"/>
          </w:rPr>
          <w:t>https://portal.ogc.org/public_ogc/directives/directives.php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E0"/>
    <w:rsid w:val="000006BA"/>
    <w:rsid w:val="000009F5"/>
    <w:rsid w:val="00001130"/>
    <w:rsid w:val="00002A89"/>
    <w:rsid w:val="00006406"/>
    <w:rsid w:val="000073EA"/>
    <w:rsid w:val="00011568"/>
    <w:rsid w:val="000120F9"/>
    <w:rsid w:val="00013E9A"/>
    <w:rsid w:val="00017715"/>
    <w:rsid w:val="000222CD"/>
    <w:rsid w:val="00025882"/>
    <w:rsid w:val="00027513"/>
    <w:rsid w:val="000276B5"/>
    <w:rsid w:val="00030EF1"/>
    <w:rsid w:val="000349B6"/>
    <w:rsid w:val="00035332"/>
    <w:rsid w:val="000373C0"/>
    <w:rsid w:val="00044552"/>
    <w:rsid w:val="000455F3"/>
    <w:rsid w:val="00046695"/>
    <w:rsid w:val="00047074"/>
    <w:rsid w:val="0005246E"/>
    <w:rsid w:val="00054B09"/>
    <w:rsid w:val="00055560"/>
    <w:rsid w:val="0005753C"/>
    <w:rsid w:val="000575A6"/>
    <w:rsid w:val="00061FC3"/>
    <w:rsid w:val="00065979"/>
    <w:rsid w:val="00066874"/>
    <w:rsid w:val="00070B10"/>
    <w:rsid w:val="00071864"/>
    <w:rsid w:val="00072483"/>
    <w:rsid w:val="00073B3A"/>
    <w:rsid w:val="00074AFE"/>
    <w:rsid w:val="00081359"/>
    <w:rsid w:val="00082926"/>
    <w:rsid w:val="000832ED"/>
    <w:rsid w:val="000835F5"/>
    <w:rsid w:val="00083772"/>
    <w:rsid w:val="00083F80"/>
    <w:rsid w:val="0009143A"/>
    <w:rsid w:val="00091BC3"/>
    <w:rsid w:val="0009270C"/>
    <w:rsid w:val="00092910"/>
    <w:rsid w:val="00093E7B"/>
    <w:rsid w:val="000942DC"/>
    <w:rsid w:val="0009437D"/>
    <w:rsid w:val="00095F0E"/>
    <w:rsid w:val="00096D6D"/>
    <w:rsid w:val="00097569"/>
    <w:rsid w:val="000A0C3D"/>
    <w:rsid w:val="000A641E"/>
    <w:rsid w:val="000A68BD"/>
    <w:rsid w:val="000A757E"/>
    <w:rsid w:val="000B047A"/>
    <w:rsid w:val="000B5566"/>
    <w:rsid w:val="000B5755"/>
    <w:rsid w:val="000B69EB"/>
    <w:rsid w:val="000C1B10"/>
    <w:rsid w:val="000C2B73"/>
    <w:rsid w:val="000C50D9"/>
    <w:rsid w:val="000C54C3"/>
    <w:rsid w:val="000C5D6D"/>
    <w:rsid w:val="000C7771"/>
    <w:rsid w:val="000C7EA6"/>
    <w:rsid w:val="000D1C6D"/>
    <w:rsid w:val="000D67EA"/>
    <w:rsid w:val="000D7633"/>
    <w:rsid w:val="000E095A"/>
    <w:rsid w:val="000E09D6"/>
    <w:rsid w:val="000E216F"/>
    <w:rsid w:val="000E2E30"/>
    <w:rsid w:val="000F070B"/>
    <w:rsid w:val="000F2660"/>
    <w:rsid w:val="000F2670"/>
    <w:rsid w:val="000F31FC"/>
    <w:rsid w:val="000F6054"/>
    <w:rsid w:val="0010005A"/>
    <w:rsid w:val="00100720"/>
    <w:rsid w:val="0010236E"/>
    <w:rsid w:val="00102398"/>
    <w:rsid w:val="001038A5"/>
    <w:rsid w:val="00103D64"/>
    <w:rsid w:val="00107D02"/>
    <w:rsid w:val="00115CF5"/>
    <w:rsid w:val="00116510"/>
    <w:rsid w:val="00116900"/>
    <w:rsid w:val="001219E9"/>
    <w:rsid w:val="00126855"/>
    <w:rsid w:val="00130E6C"/>
    <w:rsid w:val="0013283D"/>
    <w:rsid w:val="00132B26"/>
    <w:rsid w:val="0013358B"/>
    <w:rsid w:val="00133EEA"/>
    <w:rsid w:val="0013478F"/>
    <w:rsid w:val="0013501D"/>
    <w:rsid w:val="001405CA"/>
    <w:rsid w:val="00141EA7"/>
    <w:rsid w:val="00150C09"/>
    <w:rsid w:val="00150F13"/>
    <w:rsid w:val="00152209"/>
    <w:rsid w:val="00154114"/>
    <w:rsid w:val="00154677"/>
    <w:rsid w:val="0015570B"/>
    <w:rsid w:val="001557BA"/>
    <w:rsid w:val="00155957"/>
    <w:rsid w:val="001560B5"/>
    <w:rsid w:val="00156237"/>
    <w:rsid w:val="001636AB"/>
    <w:rsid w:val="00163EE4"/>
    <w:rsid w:val="00165E04"/>
    <w:rsid w:val="00167590"/>
    <w:rsid w:val="00167E41"/>
    <w:rsid w:val="00171491"/>
    <w:rsid w:val="0017701D"/>
    <w:rsid w:val="00177735"/>
    <w:rsid w:val="001811FA"/>
    <w:rsid w:val="001829D9"/>
    <w:rsid w:val="00185C34"/>
    <w:rsid w:val="001867F6"/>
    <w:rsid w:val="00194B65"/>
    <w:rsid w:val="00194D8D"/>
    <w:rsid w:val="00196D1E"/>
    <w:rsid w:val="001A0E86"/>
    <w:rsid w:val="001A2480"/>
    <w:rsid w:val="001A336E"/>
    <w:rsid w:val="001A41C9"/>
    <w:rsid w:val="001A4991"/>
    <w:rsid w:val="001B29B1"/>
    <w:rsid w:val="001B2B4A"/>
    <w:rsid w:val="001B381D"/>
    <w:rsid w:val="001B4D13"/>
    <w:rsid w:val="001B56BB"/>
    <w:rsid w:val="001B77B7"/>
    <w:rsid w:val="001C2151"/>
    <w:rsid w:val="001C22DE"/>
    <w:rsid w:val="001C29BE"/>
    <w:rsid w:val="001C2FAD"/>
    <w:rsid w:val="001C4520"/>
    <w:rsid w:val="001C522B"/>
    <w:rsid w:val="001C5635"/>
    <w:rsid w:val="001C7EBD"/>
    <w:rsid w:val="001D33EE"/>
    <w:rsid w:val="001D598A"/>
    <w:rsid w:val="001D7FD6"/>
    <w:rsid w:val="001E16A2"/>
    <w:rsid w:val="001E2C7E"/>
    <w:rsid w:val="001E36AD"/>
    <w:rsid w:val="001E53C7"/>
    <w:rsid w:val="001E5C3D"/>
    <w:rsid w:val="001E7EE4"/>
    <w:rsid w:val="001F051A"/>
    <w:rsid w:val="001F0A59"/>
    <w:rsid w:val="001F0C12"/>
    <w:rsid w:val="001F0DD7"/>
    <w:rsid w:val="001F3ABF"/>
    <w:rsid w:val="001F4AB4"/>
    <w:rsid w:val="001F503F"/>
    <w:rsid w:val="001F52CB"/>
    <w:rsid w:val="001F768E"/>
    <w:rsid w:val="002013E5"/>
    <w:rsid w:val="002014B4"/>
    <w:rsid w:val="00201D7F"/>
    <w:rsid w:val="002044D0"/>
    <w:rsid w:val="002071DD"/>
    <w:rsid w:val="002078C0"/>
    <w:rsid w:val="00211657"/>
    <w:rsid w:val="002118CE"/>
    <w:rsid w:val="00212DD9"/>
    <w:rsid w:val="0021383E"/>
    <w:rsid w:val="0021505D"/>
    <w:rsid w:val="00215D2F"/>
    <w:rsid w:val="002208F2"/>
    <w:rsid w:val="00221073"/>
    <w:rsid w:val="00221CCD"/>
    <w:rsid w:val="00222828"/>
    <w:rsid w:val="0022305E"/>
    <w:rsid w:val="002276AA"/>
    <w:rsid w:val="00227947"/>
    <w:rsid w:val="002313A1"/>
    <w:rsid w:val="00231913"/>
    <w:rsid w:val="00231E4C"/>
    <w:rsid w:val="00232860"/>
    <w:rsid w:val="00232C96"/>
    <w:rsid w:val="00232FF0"/>
    <w:rsid w:val="00233B0C"/>
    <w:rsid w:val="002352E3"/>
    <w:rsid w:val="00235A3B"/>
    <w:rsid w:val="00235B6E"/>
    <w:rsid w:val="0023616B"/>
    <w:rsid w:val="00241992"/>
    <w:rsid w:val="00242783"/>
    <w:rsid w:val="00247DA3"/>
    <w:rsid w:val="00250E8E"/>
    <w:rsid w:val="00250EC3"/>
    <w:rsid w:val="002544C8"/>
    <w:rsid w:val="0026025D"/>
    <w:rsid w:val="00267851"/>
    <w:rsid w:val="0027160F"/>
    <w:rsid w:val="0027197E"/>
    <w:rsid w:val="002738FE"/>
    <w:rsid w:val="00274AAD"/>
    <w:rsid w:val="00274C4B"/>
    <w:rsid w:val="00280311"/>
    <w:rsid w:val="00283849"/>
    <w:rsid w:val="00283AF3"/>
    <w:rsid w:val="0028696F"/>
    <w:rsid w:val="00286CCD"/>
    <w:rsid w:val="002967FB"/>
    <w:rsid w:val="00296BF1"/>
    <w:rsid w:val="002A0144"/>
    <w:rsid w:val="002A0339"/>
    <w:rsid w:val="002A6492"/>
    <w:rsid w:val="002A6BAD"/>
    <w:rsid w:val="002B4CDF"/>
    <w:rsid w:val="002B5453"/>
    <w:rsid w:val="002B5455"/>
    <w:rsid w:val="002C025D"/>
    <w:rsid w:val="002C0B9E"/>
    <w:rsid w:val="002C0C0F"/>
    <w:rsid w:val="002C3A89"/>
    <w:rsid w:val="002C4841"/>
    <w:rsid w:val="002C4A48"/>
    <w:rsid w:val="002C6201"/>
    <w:rsid w:val="002C6504"/>
    <w:rsid w:val="002C673D"/>
    <w:rsid w:val="002D1C72"/>
    <w:rsid w:val="002D4F36"/>
    <w:rsid w:val="002D769B"/>
    <w:rsid w:val="002E2AF0"/>
    <w:rsid w:val="002F3455"/>
    <w:rsid w:val="00301B82"/>
    <w:rsid w:val="00303A62"/>
    <w:rsid w:val="00310DBF"/>
    <w:rsid w:val="00312CE5"/>
    <w:rsid w:val="00313172"/>
    <w:rsid w:val="003144EC"/>
    <w:rsid w:val="00314FF2"/>
    <w:rsid w:val="00315B95"/>
    <w:rsid w:val="003165C4"/>
    <w:rsid w:val="00325D04"/>
    <w:rsid w:val="00326D6C"/>
    <w:rsid w:val="0032712A"/>
    <w:rsid w:val="00327F15"/>
    <w:rsid w:val="003341AF"/>
    <w:rsid w:val="0033473E"/>
    <w:rsid w:val="0034052A"/>
    <w:rsid w:val="00340D97"/>
    <w:rsid w:val="00342AF5"/>
    <w:rsid w:val="00344517"/>
    <w:rsid w:val="00346D43"/>
    <w:rsid w:val="00346FBC"/>
    <w:rsid w:val="003476CD"/>
    <w:rsid w:val="00347909"/>
    <w:rsid w:val="00352530"/>
    <w:rsid w:val="00353F07"/>
    <w:rsid w:val="0035450E"/>
    <w:rsid w:val="00356438"/>
    <w:rsid w:val="003565AF"/>
    <w:rsid w:val="00364C4C"/>
    <w:rsid w:val="0036549D"/>
    <w:rsid w:val="0036680C"/>
    <w:rsid w:val="00367760"/>
    <w:rsid w:val="00372280"/>
    <w:rsid w:val="00377235"/>
    <w:rsid w:val="00377528"/>
    <w:rsid w:val="003809E8"/>
    <w:rsid w:val="00382A1A"/>
    <w:rsid w:val="0039377A"/>
    <w:rsid w:val="003A0498"/>
    <w:rsid w:val="003A103D"/>
    <w:rsid w:val="003A289F"/>
    <w:rsid w:val="003A79A5"/>
    <w:rsid w:val="003B1118"/>
    <w:rsid w:val="003B3F1F"/>
    <w:rsid w:val="003B4A52"/>
    <w:rsid w:val="003B5D4E"/>
    <w:rsid w:val="003C02C2"/>
    <w:rsid w:val="003C15C6"/>
    <w:rsid w:val="003C18C0"/>
    <w:rsid w:val="003C20F1"/>
    <w:rsid w:val="003C2D7D"/>
    <w:rsid w:val="003C36DC"/>
    <w:rsid w:val="003C5E09"/>
    <w:rsid w:val="003C6C73"/>
    <w:rsid w:val="003C7D20"/>
    <w:rsid w:val="003D0EE3"/>
    <w:rsid w:val="003D14F5"/>
    <w:rsid w:val="003D3F77"/>
    <w:rsid w:val="003D3FBD"/>
    <w:rsid w:val="003D5D13"/>
    <w:rsid w:val="003D665E"/>
    <w:rsid w:val="003D6A72"/>
    <w:rsid w:val="003D6DF8"/>
    <w:rsid w:val="003E257E"/>
    <w:rsid w:val="003E2F42"/>
    <w:rsid w:val="003E3815"/>
    <w:rsid w:val="003E43F0"/>
    <w:rsid w:val="003F1C62"/>
    <w:rsid w:val="003F49BF"/>
    <w:rsid w:val="003F507A"/>
    <w:rsid w:val="003F50D4"/>
    <w:rsid w:val="003F5592"/>
    <w:rsid w:val="003F57FD"/>
    <w:rsid w:val="003F6728"/>
    <w:rsid w:val="003F70DF"/>
    <w:rsid w:val="00404776"/>
    <w:rsid w:val="00406EF6"/>
    <w:rsid w:val="00407928"/>
    <w:rsid w:val="00407D0D"/>
    <w:rsid w:val="004111ED"/>
    <w:rsid w:val="004114BA"/>
    <w:rsid w:val="00413366"/>
    <w:rsid w:val="0041571F"/>
    <w:rsid w:val="00416F57"/>
    <w:rsid w:val="004203F0"/>
    <w:rsid w:val="004213D7"/>
    <w:rsid w:val="004328AC"/>
    <w:rsid w:val="00432A47"/>
    <w:rsid w:val="00432CAB"/>
    <w:rsid w:val="0043427C"/>
    <w:rsid w:val="00434FAA"/>
    <w:rsid w:val="00435284"/>
    <w:rsid w:val="004353D8"/>
    <w:rsid w:val="004400AE"/>
    <w:rsid w:val="00441171"/>
    <w:rsid w:val="00441197"/>
    <w:rsid w:val="0044308B"/>
    <w:rsid w:val="00443E61"/>
    <w:rsid w:val="00447572"/>
    <w:rsid w:val="0044777B"/>
    <w:rsid w:val="00447FB1"/>
    <w:rsid w:val="00450C97"/>
    <w:rsid w:val="00452A2C"/>
    <w:rsid w:val="004576E8"/>
    <w:rsid w:val="004663E4"/>
    <w:rsid w:val="0047401C"/>
    <w:rsid w:val="004754B4"/>
    <w:rsid w:val="004761BC"/>
    <w:rsid w:val="00477368"/>
    <w:rsid w:val="00481C94"/>
    <w:rsid w:val="00482F81"/>
    <w:rsid w:val="00484A3A"/>
    <w:rsid w:val="00485456"/>
    <w:rsid w:val="00487130"/>
    <w:rsid w:val="00487523"/>
    <w:rsid w:val="004977AF"/>
    <w:rsid w:val="00497A1C"/>
    <w:rsid w:val="004A320A"/>
    <w:rsid w:val="004A36F6"/>
    <w:rsid w:val="004A3B2B"/>
    <w:rsid w:val="004A3C10"/>
    <w:rsid w:val="004A3EDC"/>
    <w:rsid w:val="004A5232"/>
    <w:rsid w:val="004A5507"/>
    <w:rsid w:val="004B19FC"/>
    <w:rsid w:val="004B1C54"/>
    <w:rsid w:val="004B27D9"/>
    <w:rsid w:val="004B4014"/>
    <w:rsid w:val="004B71D6"/>
    <w:rsid w:val="004B783E"/>
    <w:rsid w:val="004C008C"/>
    <w:rsid w:val="004C4222"/>
    <w:rsid w:val="004C43DA"/>
    <w:rsid w:val="004C47C9"/>
    <w:rsid w:val="004C5373"/>
    <w:rsid w:val="004D2627"/>
    <w:rsid w:val="004D2724"/>
    <w:rsid w:val="004D57AB"/>
    <w:rsid w:val="004D6098"/>
    <w:rsid w:val="004D65D1"/>
    <w:rsid w:val="004D6C25"/>
    <w:rsid w:val="004E325F"/>
    <w:rsid w:val="004E5C28"/>
    <w:rsid w:val="004F060A"/>
    <w:rsid w:val="004F06C0"/>
    <w:rsid w:val="004F3AE4"/>
    <w:rsid w:val="004F51E1"/>
    <w:rsid w:val="00502669"/>
    <w:rsid w:val="005026D2"/>
    <w:rsid w:val="005046D7"/>
    <w:rsid w:val="00507218"/>
    <w:rsid w:val="00512B09"/>
    <w:rsid w:val="0051398D"/>
    <w:rsid w:val="00513CB6"/>
    <w:rsid w:val="00515396"/>
    <w:rsid w:val="00516862"/>
    <w:rsid w:val="00520D30"/>
    <w:rsid w:val="00521244"/>
    <w:rsid w:val="0052642A"/>
    <w:rsid w:val="005265B1"/>
    <w:rsid w:val="00527140"/>
    <w:rsid w:val="00527DCA"/>
    <w:rsid w:val="00532FC5"/>
    <w:rsid w:val="00534190"/>
    <w:rsid w:val="00535889"/>
    <w:rsid w:val="005366EF"/>
    <w:rsid w:val="00536F65"/>
    <w:rsid w:val="00537619"/>
    <w:rsid w:val="00537F20"/>
    <w:rsid w:val="005412FF"/>
    <w:rsid w:val="00541C69"/>
    <w:rsid w:val="005465CD"/>
    <w:rsid w:val="005467CA"/>
    <w:rsid w:val="00546EBA"/>
    <w:rsid w:val="00550145"/>
    <w:rsid w:val="005550A4"/>
    <w:rsid w:val="00555F2B"/>
    <w:rsid w:val="00557DEE"/>
    <w:rsid w:val="005609CD"/>
    <w:rsid w:val="00562559"/>
    <w:rsid w:val="00566AA5"/>
    <w:rsid w:val="00567786"/>
    <w:rsid w:val="00567791"/>
    <w:rsid w:val="00567FCF"/>
    <w:rsid w:val="00571E2C"/>
    <w:rsid w:val="005743ED"/>
    <w:rsid w:val="00580966"/>
    <w:rsid w:val="00581DDB"/>
    <w:rsid w:val="00587CFC"/>
    <w:rsid w:val="00592A5F"/>
    <w:rsid w:val="00597B1D"/>
    <w:rsid w:val="005A0023"/>
    <w:rsid w:val="005A0450"/>
    <w:rsid w:val="005A15FE"/>
    <w:rsid w:val="005A2F84"/>
    <w:rsid w:val="005A3EA0"/>
    <w:rsid w:val="005B0159"/>
    <w:rsid w:val="005B28A8"/>
    <w:rsid w:val="005B6809"/>
    <w:rsid w:val="005B7B6C"/>
    <w:rsid w:val="005C10BB"/>
    <w:rsid w:val="005C3413"/>
    <w:rsid w:val="005C577F"/>
    <w:rsid w:val="005C5EDF"/>
    <w:rsid w:val="005C5EE4"/>
    <w:rsid w:val="005C6C4A"/>
    <w:rsid w:val="005D0298"/>
    <w:rsid w:val="005D0402"/>
    <w:rsid w:val="005D2864"/>
    <w:rsid w:val="005D2992"/>
    <w:rsid w:val="005D2FCA"/>
    <w:rsid w:val="005D3D1A"/>
    <w:rsid w:val="005D789A"/>
    <w:rsid w:val="005E0454"/>
    <w:rsid w:val="005E3AB7"/>
    <w:rsid w:val="005E45FA"/>
    <w:rsid w:val="005F122C"/>
    <w:rsid w:val="005F17DA"/>
    <w:rsid w:val="00600183"/>
    <w:rsid w:val="006027A9"/>
    <w:rsid w:val="006030A0"/>
    <w:rsid w:val="00604542"/>
    <w:rsid w:val="00605D88"/>
    <w:rsid w:val="0061086A"/>
    <w:rsid w:val="0061298C"/>
    <w:rsid w:val="0061321F"/>
    <w:rsid w:val="006136E0"/>
    <w:rsid w:val="00614070"/>
    <w:rsid w:val="00615DF0"/>
    <w:rsid w:val="00622A3D"/>
    <w:rsid w:val="00623A19"/>
    <w:rsid w:val="00627DB7"/>
    <w:rsid w:val="0063373C"/>
    <w:rsid w:val="006348DC"/>
    <w:rsid w:val="006368B9"/>
    <w:rsid w:val="00637F12"/>
    <w:rsid w:val="0064062C"/>
    <w:rsid w:val="006408D9"/>
    <w:rsid w:val="00641145"/>
    <w:rsid w:val="00642B6D"/>
    <w:rsid w:val="00642C7B"/>
    <w:rsid w:val="00643E53"/>
    <w:rsid w:val="00644EF0"/>
    <w:rsid w:val="0064604D"/>
    <w:rsid w:val="00647BBA"/>
    <w:rsid w:val="00650262"/>
    <w:rsid w:val="00655B8D"/>
    <w:rsid w:val="006612B3"/>
    <w:rsid w:val="00665CF7"/>
    <w:rsid w:val="00666C18"/>
    <w:rsid w:val="00667BD9"/>
    <w:rsid w:val="00670C08"/>
    <w:rsid w:val="00673E0F"/>
    <w:rsid w:val="0067564D"/>
    <w:rsid w:val="00676087"/>
    <w:rsid w:val="0067654A"/>
    <w:rsid w:val="006775C0"/>
    <w:rsid w:val="0068311D"/>
    <w:rsid w:val="00684C85"/>
    <w:rsid w:val="0068571B"/>
    <w:rsid w:val="006866D5"/>
    <w:rsid w:val="00686FB6"/>
    <w:rsid w:val="006905C7"/>
    <w:rsid w:val="006918D9"/>
    <w:rsid w:val="00691DC5"/>
    <w:rsid w:val="00691E1D"/>
    <w:rsid w:val="00692977"/>
    <w:rsid w:val="006954EC"/>
    <w:rsid w:val="00695D23"/>
    <w:rsid w:val="006A0294"/>
    <w:rsid w:val="006A0B1F"/>
    <w:rsid w:val="006A1B69"/>
    <w:rsid w:val="006A31FF"/>
    <w:rsid w:val="006A6494"/>
    <w:rsid w:val="006A6AD2"/>
    <w:rsid w:val="006B19B1"/>
    <w:rsid w:val="006B3267"/>
    <w:rsid w:val="006B520B"/>
    <w:rsid w:val="006B68DA"/>
    <w:rsid w:val="006C0293"/>
    <w:rsid w:val="006C1117"/>
    <w:rsid w:val="006C1E55"/>
    <w:rsid w:val="006C2581"/>
    <w:rsid w:val="006C2FC4"/>
    <w:rsid w:val="006C3039"/>
    <w:rsid w:val="006D0B96"/>
    <w:rsid w:val="006D1C2F"/>
    <w:rsid w:val="006D49F9"/>
    <w:rsid w:val="006D523A"/>
    <w:rsid w:val="006D5C42"/>
    <w:rsid w:val="006E2041"/>
    <w:rsid w:val="006E319C"/>
    <w:rsid w:val="006E3622"/>
    <w:rsid w:val="006E4C24"/>
    <w:rsid w:val="006E591C"/>
    <w:rsid w:val="006E5EC3"/>
    <w:rsid w:val="006E7F3A"/>
    <w:rsid w:val="006F0CF0"/>
    <w:rsid w:val="006F15EC"/>
    <w:rsid w:val="006F3F1A"/>
    <w:rsid w:val="006F434D"/>
    <w:rsid w:val="006F6918"/>
    <w:rsid w:val="006F7AF5"/>
    <w:rsid w:val="007015D7"/>
    <w:rsid w:val="00701C64"/>
    <w:rsid w:val="007028A1"/>
    <w:rsid w:val="00704D48"/>
    <w:rsid w:val="00704E87"/>
    <w:rsid w:val="007057B5"/>
    <w:rsid w:val="00705E28"/>
    <w:rsid w:val="0070691D"/>
    <w:rsid w:val="0071072D"/>
    <w:rsid w:val="00714833"/>
    <w:rsid w:val="00717197"/>
    <w:rsid w:val="00722048"/>
    <w:rsid w:val="007245A3"/>
    <w:rsid w:val="007248E4"/>
    <w:rsid w:val="00725FFF"/>
    <w:rsid w:val="00726042"/>
    <w:rsid w:val="00726A10"/>
    <w:rsid w:val="007271F3"/>
    <w:rsid w:val="00727354"/>
    <w:rsid w:val="007302A6"/>
    <w:rsid w:val="007316E3"/>
    <w:rsid w:val="00734E1B"/>
    <w:rsid w:val="00735284"/>
    <w:rsid w:val="007364B0"/>
    <w:rsid w:val="00736E15"/>
    <w:rsid w:val="00737342"/>
    <w:rsid w:val="007376B0"/>
    <w:rsid w:val="00740EEA"/>
    <w:rsid w:val="00742960"/>
    <w:rsid w:val="00745CC3"/>
    <w:rsid w:val="00751145"/>
    <w:rsid w:val="00753215"/>
    <w:rsid w:val="00753D84"/>
    <w:rsid w:val="007559E5"/>
    <w:rsid w:val="0076036F"/>
    <w:rsid w:val="00761ED8"/>
    <w:rsid w:val="00763560"/>
    <w:rsid w:val="00763A2E"/>
    <w:rsid w:val="00763B6E"/>
    <w:rsid w:val="00767A7E"/>
    <w:rsid w:val="007707C9"/>
    <w:rsid w:val="007755C1"/>
    <w:rsid w:val="00781D4A"/>
    <w:rsid w:val="007852BA"/>
    <w:rsid w:val="0079093D"/>
    <w:rsid w:val="00791E9C"/>
    <w:rsid w:val="007927D6"/>
    <w:rsid w:val="00793337"/>
    <w:rsid w:val="0079517D"/>
    <w:rsid w:val="007955F2"/>
    <w:rsid w:val="00797281"/>
    <w:rsid w:val="007A2E4D"/>
    <w:rsid w:val="007A65ED"/>
    <w:rsid w:val="007B1357"/>
    <w:rsid w:val="007B3C0A"/>
    <w:rsid w:val="007B4531"/>
    <w:rsid w:val="007B4597"/>
    <w:rsid w:val="007B5541"/>
    <w:rsid w:val="007B6714"/>
    <w:rsid w:val="007C1CC2"/>
    <w:rsid w:val="007C43DC"/>
    <w:rsid w:val="007C47BF"/>
    <w:rsid w:val="007C6B93"/>
    <w:rsid w:val="007D1C7C"/>
    <w:rsid w:val="007D2B86"/>
    <w:rsid w:val="007D3F0F"/>
    <w:rsid w:val="007D6A56"/>
    <w:rsid w:val="007E04C4"/>
    <w:rsid w:val="007E2D95"/>
    <w:rsid w:val="007F2EA9"/>
    <w:rsid w:val="007F6680"/>
    <w:rsid w:val="007F759F"/>
    <w:rsid w:val="008000B4"/>
    <w:rsid w:val="00802287"/>
    <w:rsid w:val="00802789"/>
    <w:rsid w:val="00804E73"/>
    <w:rsid w:val="00807E7E"/>
    <w:rsid w:val="008103B1"/>
    <w:rsid w:val="008111EF"/>
    <w:rsid w:val="0081157A"/>
    <w:rsid w:val="00812230"/>
    <w:rsid w:val="0081300A"/>
    <w:rsid w:val="0081721D"/>
    <w:rsid w:val="00817682"/>
    <w:rsid w:val="00817C52"/>
    <w:rsid w:val="00817D6D"/>
    <w:rsid w:val="008202E5"/>
    <w:rsid w:val="00821ECD"/>
    <w:rsid w:val="008225D3"/>
    <w:rsid w:val="00824C83"/>
    <w:rsid w:val="00827466"/>
    <w:rsid w:val="008301EF"/>
    <w:rsid w:val="008302D4"/>
    <w:rsid w:val="0083746F"/>
    <w:rsid w:val="00841FB0"/>
    <w:rsid w:val="008428FC"/>
    <w:rsid w:val="00842C7C"/>
    <w:rsid w:val="00843ABA"/>
    <w:rsid w:val="00843DDD"/>
    <w:rsid w:val="00844A63"/>
    <w:rsid w:val="00844BA2"/>
    <w:rsid w:val="0084695B"/>
    <w:rsid w:val="00846A4C"/>
    <w:rsid w:val="008501F4"/>
    <w:rsid w:val="00853EF7"/>
    <w:rsid w:val="00856FDD"/>
    <w:rsid w:val="008625CF"/>
    <w:rsid w:val="00862C51"/>
    <w:rsid w:val="008630E7"/>
    <w:rsid w:val="0086363E"/>
    <w:rsid w:val="00864066"/>
    <w:rsid w:val="008700CF"/>
    <w:rsid w:val="008707CD"/>
    <w:rsid w:val="00871378"/>
    <w:rsid w:val="00873D36"/>
    <w:rsid w:val="00885730"/>
    <w:rsid w:val="00885A6F"/>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6721"/>
    <w:rsid w:val="008C0937"/>
    <w:rsid w:val="008C1A65"/>
    <w:rsid w:val="008C3D3B"/>
    <w:rsid w:val="008C4225"/>
    <w:rsid w:val="008C599B"/>
    <w:rsid w:val="008C6080"/>
    <w:rsid w:val="008C699E"/>
    <w:rsid w:val="008D0CA8"/>
    <w:rsid w:val="008D2059"/>
    <w:rsid w:val="008D2BB1"/>
    <w:rsid w:val="008D60B2"/>
    <w:rsid w:val="008D7604"/>
    <w:rsid w:val="008D7678"/>
    <w:rsid w:val="008E1060"/>
    <w:rsid w:val="008E1B45"/>
    <w:rsid w:val="008E5455"/>
    <w:rsid w:val="008E715B"/>
    <w:rsid w:val="008E78A6"/>
    <w:rsid w:val="008F29B9"/>
    <w:rsid w:val="008F38BF"/>
    <w:rsid w:val="008F6C38"/>
    <w:rsid w:val="008F7D54"/>
    <w:rsid w:val="00902500"/>
    <w:rsid w:val="00905291"/>
    <w:rsid w:val="00907938"/>
    <w:rsid w:val="00907DAE"/>
    <w:rsid w:val="0091085A"/>
    <w:rsid w:val="0091203A"/>
    <w:rsid w:val="009141EC"/>
    <w:rsid w:val="009159F1"/>
    <w:rsid w:val="00916D8F"/>
    <w:rsid w:val="00917A29"/>
    <w:rsid w:val="00920266"/>
    <w:rsid w:val="009226FD"/>
    <w:rsid w:val="00922F80"/>
    <w:rsid w:val="0092445F"/>
    <w:rsid w:val="00932501"/>
    <w:rsid w:val="0093582A"/>
    <w:rsid w:val="00936C06"/>
    <w:rsid w:val="00937619"/>
    <w:rsid w:val="00937801"/>
    <w:rsid w:val="00937E4A"/>
    <w:rsid w:val="00937F6D"/>
    <w:rsid w:val="009412CB"/>
    <w:rsid w:val="009416EE"/>
    <w:rsid w:val="00943223"/>
    <w:rsid w:val="00944CF6"/>
    <w:rsid w:val="00945983"/>
    <w:rsid w:val="00950176"/>
    <w:rsid w:val="00954DA9"/>
    <w:rsid w:val="00960D4E"/>
    <w:rsid w:val="00962A02"/>
    <w:rsid w:val="00963FC8"/>
    <w:rsid w:val="00964045"/>
    <w:rsid w:val="00965BEF"/>
    <w:rsid w:val="00965D8A"/>
    <w:rsid w:val="0096673B"/>
    <w:rsid w:val="00966814"/>
    <w:rsid w:val="00967342"/>
    <w:rsid w:val="0096766D"/>
    <w:rsid w:val="00971E85"/>
    <w:rsid w:val="0097463A"/>
    <w:rsid w:val="00974EB2"/>
    <w:rsid w:val="009756D6"/>
    <w:rsid w:val="00976BBA"/>
    <w:rsid w:val="00980C9F"/>
    <w:rsid w:val="00980CA8"/>
    <w:rsid w:val="00981EF2"/>
    <w:rsid w:val="0098786B"/>
    <w:rsid w:val="00987DE5"/>
    <w:rsid w:val="00990E85"/>
    <w:rsid w:val="0099232D"/>
    <w:rsid w:val="0099298C"/>
    <w:rsid w:val="00992B5C"/>
    <w:rsid w:val="0099522D"/>
    <w:rsid w:val="009973ED"/>
    <w:rsid w:val="009A4545"/>
    <w:rsid w:val="009A6478"/>
    <w:rsid w:val="009A65B4"/>
    <w:rsid w:val="009A7B37"/>
    <w:rsid w:val="009A7FAD"/>
    <w:rsid w:val="009C03A6"/>
    <w:rsid w:val="009C041C"/>
    <w:rsid w:val="009C16BD"/>
    <w:rsid w:val="009C3989"/>
    <w:rsid w:val="009D05EE"/>
    <w:rsid w:val="009D293D"/>
    <w:rsid w:val="009D3EE7"/>
    <w:rsid w:val="009D5267"/>
    <w:rsid w:val="009D689F"/>
    <w:rsid w:val="009D708C"/>
    <w:rsid w:val="009D7C07"/>
    <w:rsid w:val="009E106A"/>
    <w:rsid w:val="009E3F32"/>
    <w:rsid w:val="009E4220"/>
    <w:rsid w:val="009E50F8"/>
    <w:rsid w:val="009F0494"/>
    <w:rsid w:val="009F08F5"/>
    <w:rsid w:val="009F1B84"/>
    <w:rsid w:val="009F2B0C"/>
    <w:rsid w:val="009F3AD9"/>
    <w:rsid w:val="009F4ABE"/>
    <w:rsid w:val="00A0000D"/>
    <w:rsid w:val="00A0045F"/>
    <w:rsid w:val="00A00764"/>
    <w:rsid w:val="00A012AE"/>
    <w:rsid w:val="00A044D9"/>
    <w:rsid w:val="00A05BC6"/>
    <w:rsid w:val="00A07947"/>
    <w:rsid w:val="00A12082"/>
    <w:rsid w:val="00A120F9"/>
    <w:rsid w:val="00A12748"/>
    <w:rsid w:val="00A127F8"/>
    <w:rsid w:val="00A13D3A"/>
    <w:rsid w:val="00A141E5"/>
    <w:rsid w:val="00A17939"/>
    <w:rsid w:val="00A17F06"/>
    <w:rsid w:val="00A2288B"/>
    <w:rsid w:val="00A22D27"/>
    <w:rsid w:val="00A23A28"/>
    <w:rsid w:val="00A24E17"/>
    <w:rsid w:val="00A25467"/>
    <w:rsid w:val="00A30C34"/>
    <w:rsid w:val="00A3291F"/>
    <w:rsid w:val="00A345C3"/>
    <w:rsid w:val="00A35280"/>
    <w:rsid w:val="00A362EC"/>
    <w:rsid w:val="00A37231"/>
    <w:rsid w:val="00A37EDC"/>
    <w:rsid w:val="00A409BE"/>
    <w:rsid w:val="00A4322E"/>
    <w:rsid w:val="00A519EC"/>
    <w:rsid w:val="00A521B2"/>
    <w:rsid w:val="00A564B2"/>
    <w:rsid w:val="00A61D5A"/>
    <w:rsid w:val="00A63D26"/>
    <w:rsid w:val="00A63D4B"/>
    <w:rsid w:val="00A63F91"/>
    <w:rsid w:val="00A6485C"/>
    <w:rsid w:val="00A650ED"/>
    <w:rsid w:val="00A67053"/>
    <w:rsid w:val="00A7502B"/>
    <w:rsid w:val="00A75502"/>
    <w:rsid w:val="00A76705"/>
    <w:rsid w:val="00A76A87"/>
    <w:rsid w:val="00A7757F"/>
    <w:rsid w:val="00A775B6"/>
    <w:rsid w:val="00A7795C"/>
    <w:rsid w:val="00A8022D"/>
    <w:rsid w:val="00A810CC"/>
    <w:rsid w:val="00A83120"/>
    <w:rsid w:val="00A86877"/>
    <w:rsid w:val="00A876F6"/>
    <w:rsid w:val="00A9145C"/>
    <w:rsid w:val="00A91590"/>
    <w:rsid w:val="00A92947"/>
    <w:rsid w:val="00A956ED"/>
    <w:rsid w:val="00AA0378"/>
    <w:rsid w:val="00AA1504"/>
    <w:rsid w:val="00AA1A87"/>
    <w:rsid w:val="00AA24EB"/>
    <w:rsid w:val="00AA3A56"/>
    <w:rsid w:val="00AB1404"/>
    <w:rsid w:val="00AB2BC6"/>
    <w:rsid w:val="00AB4A74"/>
    <w:rsid w:val="00AB67EE"/>
    <w:rsid w:val="00AB70DF"/>
    <w:rsid w:val="00AC2E40"/>
    <w:rsid w:val="00AC3A9D"/>
    <w:rsid w:val="00AC54B7"/>
    <w:rsid w:val="00AC6433"/>
    <w:rsid w:val="00AD000E"/>
    <w:rsid w:val="00AD1915"/>
    <w:rsid w:val="00AD32C4"/>
    <w:rsid w:val="00AD53CA"/>
    <w:rsid w:val="00AD583A"/>
    <w:rsid w:val="00AE039D"/>
    <w:rsid w:val="00AE0777"/>
    <w:rsid w:val="00AE17F1"/>
    <w:rsid w:val="00AE793F"/>
    <w:rsid w:val="00AF1ED9"/>
    <w:rsid w:val="00AF2296"/>
    <w:rsid w:val="00AF7AC3"/>
    <w:rsid w:val="00B00F04"/>
    <w:rsid w:val="00B01ACF"/>
    <w:rsid w:val="00B02311"/>
    <w:rsid w:val="00B04231"/>
    <w:rsid w:val="00B04E1B"/>
    <w:rsid w:val="00B05FEF"/>
    <w:rsid w:val="00B0647A"/>
    <w:rsid w:val="00B10F23"/>
    <w:rsid w:val="00B1199F"/>
    <w:rsid w:val="00B1317E"/>
    <w:rsid w:val="00B1347C"/>
    <w:rsid w:val="00B16415"/>
    <w:rsid w:val="00B2093E"/>
    <w:rsid w:val="00B2221D"/>
    <w:rsid w:val="00B23930"/>
    <w:rsid w:val="00B23BE9"/>
    <w:rsid w:val="00B23DD8"/>
    <w:rsid w:val="00B24992"/>
    <w:rsid w:val="00B255A6"/>
    <w:rsid w:val="00B30B68"/>
    <w:rsid w:val="00B30ED9"/>
    <w:rsid w:val="00B312C5"/>
    <w:rsid w:val="00B31486"/>
    <w:rsid w:val="00B32192"/>
    <w:rsid w:val="00B32CFA"/>
    <w:rsid w:val="00B339CA"/>
    <w:rsid w:val="00B34F03"/>
    <w:rsid w:val="00B41323"/>
    <w:rsid w:val="00B414E9"/>
    <w:rsid w:val="00B450BA"/>
    <w:rsid w:val="00B5183E"/>
    <w:rsid w:val="00B52B46"/>
    <w:rsid w:val="00B54186"/>
    <w:rsid w:val="00B55E99"/>
    <w:rsid w:val="00B57C3B"/>
    <w:rsid w:val="00B57DC0"/>
    <w:rsid w:val="00B57E47"/>
    <w:rsid w:val="00B57F73"/>
    <w:rsid w:val="00B630FB"/>
    <w:rsid w:val="00B63C59"/>
    <w:rsid w:val="00B64AD6"/>
    <w:rsid w:val="00B67F14"/>
    <w:rsid w:val="00B70F75"/>
    <w:rsid w:val="00B714EE"/>
    <w:rsid w:val="00B733CE"/>
    <w:rsid w:val="00B761A3"/>
    <w:rsid w:val="00B766E1"/>
    <w:rsid w:val="00B77525"/>
    <w:rsid w:val="00B7754B"/>
    <w:rsid w:val="00B821BE"/>
    <w:rsid w:val="00B84EC1"/>
    <w:rsid w:val="00B87160"/>
    <w:rsid w:val="00B87989"/>
    <w:rsid w:val="00B91DAE"/>
    <w:rsid w:val="00B93717"/>
    <w:rsid w:val="00B93A81"/>
    <w:rsid w:val="00B9439E"/>
    <w:rsid w:val="00B9495A"/>
    <w:rsid w:val="00B94CFA"/>
    <w:rsid w:val="00B959FD"/>
    <w:rsid w:val="00B9680C"/>
    <w:rsid w:val="00B97608"/>
    <w:rsid w:val="00BA2A86"/>
    <w:rsid w:val="00BA340D"/>
    <w:rsid w:val="00BA3CF5"/>
    <w:rsid w:val="00BA6CCC"/>
    <w:rsid w:val="00BB0852"/>
    <w:rsid w:val="00BB3A62"/>
    <w:rsid w:val="00BB5272"/>
    <w:rsid w:val="00BB57F7"/>
    <w:rsid w:val="00BB5C01"/>
    <w:rsid w:val="00BC046C"/>
    <w:rsid w:val="00BC2F79"/>
    <w:rsid w:val="00BC3039"/>
    <w:rsid w:val="00BC38F8"/>
    <w:rsid w:val="00BC6135"/>
    <w:rsid w:val="00BC6152"/>
    <w:rsid w:val="00BC73BF"/>
    <w:rsid w:val="00BD0736"/>
    <w:rsid w:val="00BD1293"/>
    <w:rsid w:val="00BD7744"/>
    <w:rsid w:val="00BE05CA"/>
    <w:rsid w:val="00BE1F27"/>
    <w:rsid w:val="00BE49E1"/>
    <w:rsid w:val="00BF0449"/>
    <w:rsid w:val="00BF37BB"/>
    <w:rsid w:val="00BF523E"/>
    <w:rsid w:val="00BF60F2"/>
    <w:rsid w:val="00BF6527"/>
    <w:rsid w:val="00BF71AA"/>
    <w:rsid w:val="00BF7C56"/>
    <w:rsid w:val="00C03E37"/>
    <w:rsid w:val="00C056E4"/>
    <w:rsid w:val="00C078FA"/>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4D63"/>
    <w:rsid w:val="00C35306"/>
    <w:rsid w:val="00C41C52"/>
    <w:rsid w:val="00C42DEE"/>
    <w:rsid w:val="00C435D9"/>
    <w:rsid w:val="00C44558"/>
    <w:rsid w:val="00C4493C"/>
    <w:rsid w:val="00C46840"/>
    <w:rsid w:val="00C51222"/>
    <w:rsid w:val="00C5138F"/>
    <w:rsid w:val="00C5155A"/>
    <w:rsid w:val="00C60494"/>
    <w:rsid w:val="00C60669"/>
    <w:rsid w:val="00C624E4"/>
    <w:rsid w:val="00C62659"/>
    <w:rsid w:val="00C638A2"/>
    <w:rsid w:val="00C644AE"/>
    <w:rsid w:val="00C70CAD"/>
    <w:rsid w:val="00C72217"/>
    <w:rsid w:val="00C73228"/>
    <w:rsid w:val="00C764D4"/>
    <w:rsid w:val="00C776CF"/>
    <w:rsid w:val="00C77C3C"/>
    <w:rsid w:val="00C85480"/>
    <w:rsid w:val="00C854FF"/>
    <w:rsid w:val="00C85EDC"/>
    <w:rsid w:val="00C8622C"/>
    <w:rsid w:val="00C869C5"/>
    <w:rsid w:val="00C87037"/>
    <w:rsid w:val="00C8767E"/>
    <w:rsid w:val="00C87D93"/>
    <w:rsid w:val="00C90435"/>
    <w:rsid w:val="00C919CE"/>
    <w:rsid w:val="00C944B2"/>
    <w:rsid w:val="00CA5B11"/>
    <w:rsid w:val="00CA7127"/>
    <w:rsid w:val="00CB0EBA"/>
    <w:rsid w:val="00CB27A5"/>
    <w:rsid w:val="00CB4280"/>
    <w:rsid w:val="00CB4BD7"/>
    <w:rsid w:val="00CB532C"/>
    <w:rsid w:val="00CC219E"/>
    <w:rsid w:val="00CC2779"/>
    <w:rsid w:val="00CC2BBE"/>
    <w:rsid w:val="00CC30B0"/>
    <w:rsid w:val="00CC3A4F"/>
    <w:rsid w:val="00CC41C6"/>
    <w:rsid w:val="00CC51C9"/>
    <w:rsid w:val="00CC72BD"/>
    <w:rsid w:val="00CD07D5"/>
    <w:rsid w:val="00CD393C"/>
    <w:rsid w:val="00CD3CF9"/>
    <w:rsid w:val="00CD4A3B"/>
    <w:rsid w:val="00CD4CAA"/>
    <w:rsid w:val="00CD698E"/>
    <w:rsid w:val="00CD6ABD"/>
    <w:rsid w:val="00CE192C"/>
    <w:rsid w:val="00CE1E19"/>
    <w:rsid w:val="00CE52DE"/>
    <w:rsid w:val="00CF02B2"/>
    <w:rsid w:val="00CF2E58"/>
    <w:rsid w:val="00CF4583"/>
    <w:rsid w:val="00CF66D7"/>
    <w:rsid w:val="00D00F6F"/>
    <w:rsid w:val="00D02123"/>
    <w:rsid w:val="00D0247D"/>
    <w:rsid w:val="00D0793B"/>
    <w:rsid w:val="00D105C5"/>
    <w:rsid w:val="00D10737"/>
    <w:rsid w:val="00D11405"/>
    <w:rsid w:val="00D12E4B"/>
    <w:rsid w:val="00D13747"/>
    <w:rsid w:val="00D13EFF"/>
    <w:rsid w:val="00D154CE"/>
    <w:rsid w:val="00D16A46"/>
    <w:rsid w:val="00D16CA9"/>
    <w:rsid w:val="00D22689"/>
    <w:rsid w:val="00D235D1"/>
    <w:rsid w:val="00D25EF1"/>
    <w:rsid w:val="00D26B9F"/>
    <w:rsid w:val="00D26DD7"/>
    <w:rsid w:val="00D32E58"/>
    <w:rsid w:val="00D3646C"/>
    <w:rsid w:val="00D425B7"/>
    <w:rsid w:val="00D42FD0"/>
    <w:rsid w:val="00D43FB3"/>
    <w:rsid w:val="00D44EB3"/>
    <w:rsid w:val="00D46871"/>
    <w:rsid w:val="00D52067"/>
    <w:rsid w:val="00D555E8"/>
    <w:rsid w:val="00D56230"/>
    <w:rsid w:val="00D56670"/>
    <w:rsid w:val="00D5712A"/>
    <w:rsid w:val="00D57136"/>
    <w:rsid w:val="00D578A3"/>
    <w:rsid w:val="00D6260D"/>
    <w:rsid w:val="00D671D2"/>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306B"/>
    <w:rsid w:val="00D93CE7"/>
    <w:rsid w:val="00D94037"/>
    <w:rsid w:val="00D96E86"/>
    <w:rsid w:val="00DA2909"/>
    <w:rsid w:val="00DA2A1B"/>
    <w:rsid w:val="00DA2BFE"/>
    <w:rsid w:val="00DA2DED"/>
    <w:rsid w:val="00DA7CB7"/>
    <w:rsid w:val="00DB0195"/>
    <w:rsid w:val="00DB1F99"/>
    <w:rsid w:val="00DB2EAB"/>
    <w:rsid w:val="00DB397B"/>
    <w:rsid w:val="00DB3C4C"/>
    <w:rsid w:val="00DB5DE6"/>
    <w:rsid w:val="00DB6450"/>
    <w:rsid w:val="00DC1DCE"/>
    <w:rsid w:val="00DC3B24"/>
    <w:rsid w:val="00DC3E51"/>
    <w:rsid w:val="00DC57A2"/>
    <w:rsid w:val="00DD1242"/>
    <w:rsid w:val="00DD1F98"/>
    <w:rsid w:val="00DD3C79"/>
    <w:rsid w:val="00DE0A53"/>
    <w:rsid w:val="00DE3C08"/>
    <w:rsid w:val="00DE3E8F"/>
    <w:rsid w:val="00DE7A41"/>
    <w:rsid w:val="00DF2E2F"/>
    <w:rsid w:val="00DF3D41"/>
    <w:rsid w:val="00DF78CB"/>
    <w:rsid w:val="00E00204"/>
    <w:rsid w:val="00E0023F"/>
    <w:rsid w:val="00E01A7D"/>
    <w:rsid w:val="00E04C8F"/>
    <w:rsid w:val="00E04EA4"/>
    <w:rsid w:val="00E120E2"/>
    <w:rsid w:val="00E126AD"/>
    <w:rsid w:val="00E12909"/>
    <w:rsid w:val="00E12F89"/>
    <w:rsid w:val="00E23339"/>
    <w:rsid w:val="00E276A5"/>
    <w:rsid w:val="00E30294"/>
    <w:rsid w:val="00E30C3B"/>
    <w:rsid w:val="00E325B9"/>
    <w:rsid w:val="00E33B41"/>
    <w:rsid w:val="00E33DEC"/>
    <w:rsid w:val="00E344A7"/>
    <w:rsid w:val="00E349F7"/>
    <w:rsid w:val="00E356EA"/>
    <w:rsid w:val="00E35A5E"/>
    <w:rsid w:val="00E37D55"/>
    <w:rsid w:val="00E37DF4"/>
    <w:rsid w:val="00E440F9"/>
    <w:rsid w:val="00E44F02"/>
    <w:rsid w:val="00E454AD"/>
    <w:rsid w:val="00E476B2"/>
    <w:rsid w:val="00E50724"/>
    <w:rsid w:val="00E5246D"/>
    <w:rsid w:val="00E530D4"/>
    <w:rsid w:val="00E53FB8"/>
    <w:rsid w:val="00E546B3"/>
    <w:rsid w:val="00E54BCA"/>
    <w:rsid w:val="00E601E3"/>
    <w:rsid w:val="00E60EC1"/>
    <w:rsid w:val="00E60F94"/>
    <w:rsid w:val="00E620DA"/>
    <w:rsid w:val="00E62168"/>
    <w:rsid w:val="00E63252"/>
    <w:rsid w:val="00E634F3"/>
    <w:rsid w:val="00E660FD"/>
    <w:rsid w:val="00E70397"/>
    <w:rsid w:val="00E70DC7"/>
    <w:rsid w:val="00E74C68"/>
    <w:rsid w:val="00E74EC0"/>
    <w:rsid w:val="00E767C4"/>
    <w:rsid w:val="00E80A61"/>
    <w:rsid w:val="00E81043"/>
    <w:rsid w:val="00E83985"/>
    <w:rsid w:val="00E84F6F"/>
    <w:rsid w:val="00E87D6E"/>
    <w:rsid w:val="00E9353E"/>
    <w:rsid w:val="00E97257"/>
    <w:rsid w:val="00E973FE"/>
    <w:rsid w:val="00EA1205"/>
    <w:rsid w:val="00EA44F0"/>
    <w:rsid w:val="00EA652D"/>
    <w:rsid w:val="00EB0501"/>
    <w:rsid w:val="00EB10E3"/>
    <w:rsid w:val="00EB1851"/>
    <w:rsid w:val="00EB191C"/>
    <w:rsid w:val="00EB1B38"/>
    <w:rsid w:val="00EB2024"/>
    <w:rsid w:val="00EB2EDC"/>
    <w:rsid w:val="00EB371A"/>
    <w:rsid w:val="00EB4D71"/>
    <w:rsid w:val="00EB51ED"/>
    <w:rsid w:val="00EB5A09"/>
    <w:rsid w:val="00EB5A39"/>
    <w:rsid w:val="00EB5B24"/>
    <w:rsid w:val="00EB79F4"/>
    <w:rsid w:val="00EC117C"/>
    <w:rsid w:val="00EC22BB"/>
    <w:rsid w:val="00EC51B9"/>
    <w:rsid w:val="00EC7886"/>
    <w:rsid w:val="00ED36B3"/>
    <w:rsid w:val="00ED4420"/>
    <w:rsid w:val="00ED44EF"/>
    <w:rsid w:val="00ED48C7"/>
    <w:rsid w:val="00ED5AC8"/>
    <w:rsid w:val="00ED7BDA"/>
    <w:rsid w:val="00EE0F3E"/>
    <w:rsid w:val="00EE3DE9"/>
    <w:rsid w:val="00EE4265"/>
    <w:rsid w:val="00EE4640"/>
    <w:rsid w:val="00EE6F02"/>
    <w:rsid w:val="00EF0D02"/>
    <w:rsid w:val="00EF1336"/>
    <w:rsid w:val="00EF1D3A"/>
    <w:rsid w:val="00EF25C6"/>
    <w:rsid w:val="00EF519C"/>
    <w:rsid w:val="00EF654F"/>
    <w:rsid w:val="00EF6A7D"/>
    <w:rsid w:val="00EF6F8A"/>
    <w:rsid w:val="00F0513C"/>
    <w:rsid w:val="00F0683F"/>
    <w:rsid w:val="00F07878"/>
    <w:rsid w:val="00F107F1"/>
    <w:rsid w:val="00F110D7"/>
    <w:rsid w:val="00F121BE"/>
    <w:rsid w:val="00F1325B"/>
    <w:rsid w:val="00F1490E"/>
    <w:rsid w:val="00F243E6"/>
    <w:rsid w:val="00F248F4"/>
    <w:rsid w:val="00F250F0"/>
    <w:rsid w:val="00F262BC"/>
    <w:rsid w:val="00F27D5A"/>
    <w:rsid w:val="00F31DD0"/>
    <w:rsid w:val="00F32DDD"/>
    <w:rsid w:val="00F358C6"/>
    <w:rsid w:val="00F35DFC"/>
    <w:rsid w:val="00F40FCC"/>
    <w:rsid w:val="00F43BDD"/>
    <w:rsid w:val="00F46951"/>
    <w:rsid w:val="00F46DE0"/>
    <w:rsid w:val="00F47DC9"/>
    <w:rsid w:val="00F54B35"/>
    <w:rsid w:val="00F54D4F"/>
    <w:rsid w:val="00F5539F"/>
    <w:rsid w:val="00F55E3C"/>
    <w:rsid w:val="00F603B8"/>
    <w:rsid w:val="00F60CB2"/>
    <w:rsid w:val="00F6295E"/>
    <w:rsid w:val="00F6475A"/>
    <w:rsid w:val="00F64BE2"/>
    <w:rsid w:val="00F65736"/>
    <w:rsid w:val="00F65AA5"/>
    <w:rsid w:val="00F66CF0"/>
    <w:rsid w:val="00F71875"/>
    <w:rsid w:val="00F71F41"/>
    <w:rsid w:val="00F75FF1"/>
    <w:rsid w:val="00F7762D"/>
    <w:rsid w:val="00F80122"/>
    <w:rsid w:val="00F80D39"/>
    <w:rsid w:val="00F82ECC"/>
    <w:rsid w:val="00F84A3F"/>
    <w:rsid w:val="00F87D96"/>
    <w:rsid w:val="00F92D75"/>
    <w:rsid w:val="00F95067"/>
    <w:rsid w:val="00F950B0"/>
    <w:rsid w:val="00FA7916"/>
    <w:rsid w:val="00FB2531"/>
    <w:rsid w:val="00FB3F30"/>
    <w:rsid w:val="00FB4C09"/>
    <w:rsid w:val="00FB4E4D"/>
    <w:rsid w:val="00FB51BE"/>
    <w:rsid w:val="00FB6180"/>
    <w:rsid w:val="00FB7462"/>
    <w:rsid w:val="00FC07BD"/>
    <w:rsid w:val="00FC2757"/>
    <w:rsid w:val="00FC524C"/>
    <w:rsid w:val="00FC61BB"/>
    <w:rsid w:val="00FD1BF0"/>
    <w:rsid w:val="00FD264F"/>
    <w:rsid w:val="00FD490A"/>
    <w:rsid w:val="00FD57C8"/>
    <w:rsid w:val="00FD5828"/>
    <w:rsid w:val="00FE0219"/>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Char"/>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Char">
    <w:name w:val="标题 2 Char"/>
    <w:aliases w:val="OGC Heading 2 Char"/>
    <w:basedOn w:val="a0"/>
    <w:link w:val="2"/>
    <w:rsid w:val="004A5507"/>
    <w:rPr>
      <w:rFonts w:cs="Arial"/>
      <w:b/>
      <w:bCs/>
      <w:iCs/>
      <w:sz w:val="24"/>
      <w:szCs w:val="28"/>
    </w:rPr>
  </w:style>
  <w:style w:type="character" w:customStyle="1" w:styleId="AnnexLevel2Char">
    <w:name w:val="Annex Level 2 Char"/>
    <w:basedOn w:val="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10">
    <w:name w:val="toc 1"/>
    <w:basedOn w:val="a"/>
    <w:next w:val="a"/>
    <w:autoRedefine/>
    <w:uiPriority w:val="39"/>
    <w:unhideWhenUsed/>
    <w:rsid w:val="00F60CB2"/>
  </w:style>
  <w:style w:type="paragraph" w:styleId="20">
    <w:name w:val="toc 2"/>
    <w:basedOn w:val="a"/>
    <w:next w:val="a"/>
    <w:autoRedefine/>
    <w:uiPriority w:val="39"/>
    <w:unhideWhenUsed/>
    <w:rsid w:val="00F60CB2"/>
    <w:pPr>
      <w:ind w:left="240"/>
    </w:pPr>
  </w:style>
  <w:style w:type="paragraph" w:styleId="30">
    <w:name w:val="toc 3"/>
    <w:basedOn w:val="a"/>
    <w:next w:val="a"/>
    <w:autoRedefine/>
    <w:uiPriority w:val="39"/>
    <w:unhideWhenUsed/>
    <w:rsid w:val="00F60CB2"/>
    <w:pPr>
      <w:ind w:left="480"/>
    </w:pPr>
  </w:style>
  <w:style w:type="paragraph" w:styleId="a8">
    <w:name w:val="header"/>
    <w:basedOn w:val="a"/>
    <w:link w:val="Char"/>
    <w:uiPriority w:val="99"/>
    <w:unhideWhenUsed/>
    <w:rsid w:val="0079517D"/>
    <w:pPr>
      <w:tabs>
        <w:tab w:val="center" w:pos="4680"/>
        <w:tab w:val="right" w:pos="9360"/>
      </w:tabs>
      <w:spacing w:after="0"/>
    </w:pPr>
  </w:style>
  <w:style w:type="character" w:customStyle="1" w:styleId="Char">
    <w:name w:val="页眉 Char"/>
    <w:basedOn w:val="a0"/>
    <w:link w:val="a8"/>
    <w:uiPriority w:val="99"/>
    <w:rsid w:val="0079517D"/>
    <w:rPr>
      <w:sz w:val="24"/>
      <w:szCs w:val="24"/>
    </w:rPr>
  </w:style>
  <w:style w:type="paragraph" w:styleId="a9">
    <w:name w:val="footer"/>
    <w:basedOn w:val="a"/>
    <w:link w:val="Char0"/>
    <w:uiPriority w:val="99"/>
    <w:unhideWhenUsed/>
    <w:rsid w:val="0079517D"/>
    <w:pPr>
      <w:tabs>
        <w:tab w:val="center" w:pos="4680"/>
        <w:tab w:val="right" w:pos="9360"/>
      </w:tabs>
      <w:spacing w:after="0"/>
    </w:pPr>
  </w:style>
  <w:style w:type="character" w:customStyle="1" w:styleId="Char0">
    <w:name w:val="页脚 Char"/>
    <w:basedOn w:val="a0"/>
    <w:link w:val="a9"/>
    <w:uiPriority w:val="99"/>
    <w:rsid w:val="0079517D"/>
    <w:rPr>
      <w:sz w:val="24"/>
      <w:szCs w:val="24"/>
    </w:rPr>
  </w:style>
  <w:style w:type="paragraph" w:styleId="aa">
    <w:name w:val="Body Text Indent"/>
    <w:basedOn w:val="a"/>
    <w:link w:val="Char1"/>
    <w:rsid w:val="00FE0219"/>
    <w:pPr>
      <w:spacing w:before="40" w:after="40" w:line="211" w:lineRule="auto"/>
      <w:ind w:left="144" w:hanging="144"/>
    </w:pPr>
    <w:rPr>
      <w:sz w:val="22"/>
      <w:szCs w:val="22"/>
    </w:rPr>
  </w:style>
  <w:style w:type="character" w:customStyle="1" w:styleId="Char1">
    <w:name w:val="正文文本缩进 Char"/>
    <w:basedOn w:val="a0"/>
    <w:link w:val="aa"/>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b">
    <w:name w:val="FollowedHyperlink"/>
    <w:basedOn w:val="a0"/>
    <w:uiPriority w:val="99"/>
    <w:semiHidden/>
    <w:unhideWhenUsed/>
    <w:rsid w:val="004111ED"/>
    <w:rPr>
      <w:color w:val="800080" w:themeColor="followedHyperlink"/>
      <w:u w:val="single"/>
    </w:rPr>
  </w:style>
  <w:style w:type="paragraph" w:styleId="ac">
    <w:name w:val="Document Map"/>
    <w:basedOn w:val="a"/>
    <w:link w:val="Char2"/>
    <w:uiPriority w:val="99"/>
    <w:semiHidden/>
    <w:unhideWhenUsed/>
    <w:rsid w:val="006136E0"/>
    <w:pPr>
      <w:spacing w:after="0"/>
    </w:pPr>
  </w:style>
  <w:style w:type="character" w:customStyle="1" w:styleId="Char2">
    <w:name w:val="文档结构图 Char"/>
    <w:basedOn w:val="a0"/>
    <w:link w:val="ac"/>
    <w:uiPriority w:val="99"/>
    <w:semiHidden/>
    <w:rsid w:val="006136E0"/>
    <w:rPr>
      <w:sz w:val="24"/>
      <w:szCs w:val="24"/>
    </w:rPr>
  </w:style>
  <w:style w:type="table" w:styleId="ad">
    <w:name w:val="Table Grid"/>
    <w:basedOn w:val="a1"/>
    <w:uiPriority w:val="59"/>
    <w:rsid w:val="00103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rsid w:val="00107D02"/>
    <w:rPr>
      <w:color w:val="605E5C"/>
      <w:shd w:val="clear" w:color="auto" w:fill="E1DFDD"/>
    </w:rPr>
  </w:style>
  <w:style w:type="character" w:styleId="ae">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
    <w:name w:val="List Paragraph"/>
    <w:basedOn w:val="a"/>
    <w:uiPriority w:val="34"/>
    <w:rsid w:val="00892603"/>
    <w:pPr>
      <w:ind w:firstLineChars="200" w:firstLine="420"/>
    </w:pPr>
  </w:style>
  <w:style w:type="paragraph" w:styleId="af0">
    <w:name w:val="caption"/>
    <w:basedOn w:val="a"/>
    <w:next w:val="a"/>
    <w:uiPriority w:val="35"/>
    <w:unhideWhenUsed/>
    <w:qFormat/>
    <w:rsid w:val="006A6AD2"/>
    <w:rPr>
      <w:rFonts w:asciiTheme="majorHAnsi" w:eastAsia="黑体"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1">
    <w:name w:val="annotation reference"/>
    <w:basedOn w:val="a0"/>
    <w:uiPriority w:val="99"/>
    <w:semiHidden/>
    <w:unhideWhenUsed/>
    <w:rsid w:val="00126855"/>
    <w:rPr>
      <w:sz w:val="21"/>
      <w:szCs w:val="21"/>
    </w:rPr>
  </w:style>
  <w:style w:type="paragraph" w:styleId="af2">
    <w:name w:val="annotation text"/>
    <w:basedOn w:val="a"/>
    <w:link w:val="Char3"/>
    <w:uiPriority w:val="99"/>
    <w:semiHidden/>
    <w:unhideWhenUsed/>
    <w:rsid w:val="00126855"/>
  </w:style>
  <w:style w:type="character" w:customStyle="1" w:styleId="Char3">
    <w:name w:val="批注文字 Char"/>
    <w:basedOn w:val="a0"/>
    <w:link w:val="af2"/>
    <w:uiPriority w:val="99"/>
    <w:semiHidden/>
    <w:rsid w:val="00126855"/>
    <w:rPr>
      <w:sz w:val="24"/>
      <w:szCs w:val="24"/>
    </w:rPr>
  </w:style>
  <w:style w:type="paragraph" w:styleId="af3">
    <w:name w:val="Balloon Text"/>
    <w:basedOn w:val="a"/>
    <w:link w:val="Char4"/>
    <w:uiPriority w:val="99"/>
    <w:semiHidden/>
    <w:unhideWhenUsed/>
    <w:rsid w:val="00126855"/>
    <w:pPr>
      <w:spacing w:after="0"/>
    </w:pPr>
    <w:rPr>
      <w:sz w:val="18"/>
      <w:szCs w:val="18"/>
    </w:rPr>
  </w:style>
  <w:style w:type="character" w:customStyle="1" w:styleId="Char4">
    <w:name w:val="批注框文本 Char"/>
    <w:basedOn w:val="a0"/>
    <w:link w:val="af3"/>
    <w:uiPriority w:val="99"/>
    <w:semiHidden/>
    <w:rsid w:val="001268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5b%7bdoc-type/%7d%5d%7bstandard%7d/%7bm.n%7d" TargetMode="External"/><Relationship Id="rId13" Type="http://schemas.openxmlformats.org/officeDocument/2006/relationships/hyperlink" Target="http://www.ietf.org/rfc/rfc3986.txt" TargetMode="External"/><Relationship Id="rId18" Type="http://schemas.openxmlformats.org/officeDocument/2006/relationships/hyperlink" Target="https://gitlab.ogc.org/ogc/TrainingDML-AI/-/blob/master/use-cases/examples/WHU-RS19.json" TargetMode="External"/><Relationship Id="rId26" Type="http://schemas.openxmlformats.org/officeDocument/2006/relationships/hyperlink" Target="https://gitlab.ogc.org/ogc/TrainingDML-AI/-/blob/master/use-cases/examples/WHU_MVS.json" TargetMode="External"/><Relationship Id="rId3" Type="http://schemas.openxmlformats.org/officeDocument/2006/relationships/styles" Target="styles.xml"/><Relationship Id="rId21" Type="http://schemas.openxmlformats.org/officeDocument/2006/relationships/hyperlink" Target="https://gitlab.ogc.org/ogc/TrainingDML-AI/-/blob/master/use-cases/examples/KITTI.json" TargetMode="External"/><Relationship Id="rId7" Type="http://schemas.openxmlformats.org/officeDocument/2006/relationships/endnotes" Target="endnotes.xml"/><Relationship Id="rId12" Type="http://schemas.openxmlformats.org/officeDocument/2006/relationships/hyperlink" Target="https://tools.ietf.org/html/rfc7946"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lab.ogc.org/ogc/TrainingDML-AI/-/blob/master/use-cases/examples/UiT_HCD_California_2017.json" TargetMode="External"/><Relationship Id="rId2" Type="http://schemas.openxmlformats.org/officeDocument/2006/relationships/numbering" Target="numbering.xml"/><Relationship Id="rId16" Type="http://schemas.openxmlformats.org/officeDocument/2006/relationships/hyperlink" Target="https://machinelearningmastery.com/what-is-deep-learning" TargetMode="External"/><Relationship Id="rId20" Type="http://schemas.openxmlformats.org/officeDocument/2006/relationships/hyperlink" Target="https://gitlab.ogc.org/ogc/TrainingDML-AI/-/blob/master/use-cases/examples/DOTA-v1.5-changeset.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tf.org/rfc/rfc7159.txt" TargetMode="External"/><Relationship Id="rId24" Type="http://schemas.openxmlformats.org/officeDocument/2006/relationships/hyperlink" Target="https://gitlab.ogc.org/ogc/TrainingDML-AI/-/blob/master/use-cases/examples/WHU-building.json"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404.pdf" TargetMode="External"/><Relationship Id="rId23" Type="http://schemas.openxmlformats.org/officeDocument/2006/relationships/hyperlink" Target="https://gitlab.ogc.org/ogc/TrainingDML-AI/-/blob/master/use-cases/examples/Toronto_3D.json" TargetMode="External"/><Relationship Id="rId28" Type="http://schemas.openxmlformats.org/officeDocument/2006/relationships/fontTable" Target="fontTable.xml"/><Relationship Id="rId10" Type="http://schemas.openxmlformats.org/officeDocument/2006/relationships/hyperlink" Target="https://www.ogc.org/license" TargetMode="External"/><Relationship Id="rId19" Type="http://schemas.openxmlformats.org/officeDocument/2006/relationships/hyperlink" Target="https://gitlab.ogc.org/ogc/TrainingDML-AI/-/blob/master/use-cases/examples/DOTA-v1.5.json"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tools.ietf.org/html/rfc3987" TargetMode="External"/><Relationship Id="rId22" Type="http://schemas.openxmlformats.org/officeDocument/2006/relationships/hyperlink" Target="https://gitlab.ogc.org/ogc/TrainingDML-AI/-/blob/master/use-cases/examples/GID-5C.json"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ortal.ogc.org/public_ogc/directives/directiv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5ADE8-926F-463B-935A-70AC63CA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54</Pages>
  <Words>9261</Words>
  <Characters>52791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61929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Boyi Shangguan</cp:lastModifiedBy>
  <cp:revision>1353</cp:revision>
  <dcterms:created xsi:type="dcterms:W3CDTF">2021-10-28T13:05:00Z</dcterms:created>
  <dcterms:modified xsi:type="dcterms:W3CDTF">2022-09-17T13:34:00Z</dcterms:modified>
</cp:coreProperties>
</file>